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9FC40" w14:textId="77777777" w:rsidR="00040457" w:rsidRPr="00D825A1" w:rsidRDefault="00040457" w:rsidP="0002623E">
      <w:pPr>
        <w:pStyle w:val="Titel"/>
        <w:rPr>
          <w:sz w:val="22"/>
          <w:szCs w:val="22"/>
          <w:u w:val="none"/>
        </w:rPr>
      </w:pPr>
      <w:bookmarkStart w:id="0" w:name="_GoBack"/>
      <w:bookmarkEnd w:id="0"/>
      <w:r w:rsidRPr="002118FE">
        <w:rPr>
          <w:caps w:val="0"/>
          <w:sz w:val="36"/>
          <w:szCs w:val="36"/>
          <w:u w:val="none"/>
        </w:rPr>
        <w:t>EFET</w:t>
      </w:r>
      <w:r w:rsidRPr="00D825A1">
        <w:rPr>
          <w:sz w:val="22"/>
          <w:szCs w:val="22"/>
          <w:u w:val="none"/>
        </w:rPr>
        <w:br/>
      </w:r>
      <w:r w:rsidRPr="00D825A1">
        <w:rPr>
          <w:sz w:val="22"/>
          <w:szCs w:val="22"/>
          <w:u w:val="none"/>
        </w:rPr>
        <w:br/>
      </w:r>
      <w:r>
        <w:rPr>
          <w:caps w:val="0"/>
          <w:sz w:val="36"/>
          <w:szCs w:val="36"/>
          <w:u w:val="none"/>
        </w:rPr>
        <w:t>European Federation o</w:t>
      </w:r>
      <w:r w:rsidRPr="003C228E">
        <w:rPr>
          <w:caps w:val="0"/>
          <w:sz w:val="36"/>
          <w:szCs w:val="36"/>
          <w:u w:val="none"/>
        </w:rPr>
        <w:t>f Energy Traders</w:t>
      </w:r>
    </w:p>
    <w:p w14:paraId="298F0A5A" w14:textId="77777777" w:rsidR="00040457" w:rsidRPr="00972B0B" w:rsidRDefault="00040457" w:rsidP="0002623E">
      <w:pPr>
        <w:pStyle w:val="Titel"/>
        <w:rPr>
          <w:rFonts w:ascii="Times New Roman" w:hAnsi="Times New Roman" w:cs="Times New Roman"/>
          <w:b w:val="0"/>
          <w:bCs w:val="0"/>
          <w:caps w:val="0"/>
          <w:sz w:val="20"/>
          <w:szCs w:val="20"/>
          <w:u w:val="none"/>
          <w:lang w:val="de-CH"/>
          <w:rPrChange w:id="1" w:author="Michaela Duve" w:date="2016-08-08T13:54:00Z">
            <w:rPr>
              <w:rFonts w:ascii="Times New Roman" w:hAnsi="Times New Roman" w:cs="Times New Roman"/>
              <w:b w:val="0"/>
              <w:bCs w:val="0"/>
              <w:caps w:val="0"/>
              <w:sz w:val="20"/>
              <w:szCs w:val="20"/>
              <w:u w:val="none"/>
            </w:rPr>
          </w:rPrChange>
        </w:rPr>
      </w:pPr>
      <w:r w:rsidRPr="00972B0B">
        <w:rPr>
          <w:rFonts w:ascii="Times New Roman" w:hAnsi="Times New Roman"/>
          <w:b w:val="0"/>
          <w:caps w:val="0"/>
          <w:sz w:val="20"/>
          <w:szCs w:val="20"/>
          <w:u w:val="none"/>
          <w:lang w:val="de-CH"/>
          <w:rPrChange w:id="2" w:author="Michaela Duve" w:date="2016-08-08T13:54:00Z">
            <w:rPr>
              <w:rFonts w:ascii="Times New Roman" w:hAnsi="Times New Roman"/>
              <w:b w:val="0"/>
              <w:caps w:val="0"/>
              <w:sz w:val="20"/>
              <w:szCs w:val="20"/>
              <w:u w:val="none"/>
            </w:rPr>
          </w:rPrChange>
        </w:rPr>
        <w:t>Amstelveenseweg 998 / 1081 JS Amsterdam</w:t>
      </w:r>
      <w:r w:rsidRPr="00972B0B">
        <w:rPr>
          <w:b w:val="0"/>
          <w:bCs w:val="0"/>
          <w:caps w:val="0"/>
          <w:sz w:val="20"/>
          <w:szCs w:val="20"/>
          <w:lang w:val="de-CH"/>
          <w:rPrChange w:id="3" w:author="Michaela Duve" w:date="2016-08-08T13:54:00Z">
            <w:rPr>
              <w:b w:val="0"/>
              <w:bCs w:val="0"/>
              <w:caps w:val="0"/>
              <w:sz w:val="20"/>
              <w:szCs w:val="20"/>
            </w:rPr>
          </w:rPrChange>
        </w:rPr>
        <w:br/>
      </w:r>
      <w:r w:rsidRPr="00972B0B">
        <w:rPr>
          <w:rFonts w:ascii="Times New Roman" w:hAnsi="Times New Roman" w:cs="Times New Roman"/>
          <w:b w:val="0"/>
          <w:bCs w:val="0"/>
          <w:caps w:val="0"/>
          <w:sz w:val="20"/>
          <w:szCs w:val="20"/>
          <w:u w:val="none"/>
          <w:lang w:val="de-CH"/>
          <w:rPrChange w:id="4" w:author="Michaela Duve" w:date="2016-08-08T13:54:00Z">
            <w:rPr>
              <w:rFonts w:ascii="Times New Roman" w:hAnsi="Times New Roman" w:cs="Times New Roman"/>
              <w:b w:val="0"/>
              <w:bCs w:val="0"/>
              <w:caps w:val="0"/>
              <w:sz w:val="20"/>
              <w:szCs w:val="20"/>
              <w:u w:val="none"/>
            </w:rPr>
          </w:rPrChange>
        </w:rPr>
        <w:t>Tel: +31 20 5207970 / Fax: +31 20 64 64 055</w:t>
      </w:r>
      <w:r w:rsidRPr="00972B0B">
        <w:rPr>
          <w:rFonts w:ascii="Times New Roman" w:hAnsi="Times New Roman" w:cs="Times New Roman"/>
          <w:b w:val="0"/>
          <w:bCs w:val="0"/>
          <w:caps w:val="0"/>
          <w:sz w:val="20"/>
          <w:szCs w:val="20"/>
          <w:u w:val="none"/>
          <w:lang w:val="de-CH"/>
          <w:rPrChange w:id="5" w:author="Michaela Duve" w:date="2016-08-08T13:54:00Z">
            <w:rPr>
              <w:rFonts w:ascii="Times New Roman" w:hAnsi="Times New Roman" w:cs="Times New Roman"/>
              <w:b w:val="0"/>
              <w:bCs w:val="0"/>
              <w:caps w:val="0"/>
              <w:sz w:val="20"/>
              <w:szCs w:val="20"/>
              <w:u w:val="none"/>
            </w:rPr>
          </w:rPrChange>
        </w:rPr>
        <w:br/>
      </w:r>
      <w:r w:rsidRPr="00972B0B">
        <w:rPr>
          <w:b w:val="0"/>
          <w:bCs w:val="0"/>
          <w:caps w:val="0"/>
          <w:sz w:val="20"/>
          <w:szCs w:val="20"/>
          <w:lang w:val="de-CH"/>
          <w:rPrChange w:id="6" w:author="Michaela Duve" w:date="2016-08-08T13:54:00Z">
            <w:rPr>
              <w:b w:val="0"/>
              <w:bCs w:val="0"/>
              <w:caps w:val="0"/>
              <w:sz w:val="20"/>
              <w:szCs w:val="20"/>
            </w:rPr>
          </w:rPrChange>
        </w:rPr>
        <w:br/>
      </w:r>
      <w:r w:rsidR="00972B0B">
        <w:fldChar w:fldCharType="begin"/>
      </w:r>
      <w:r w:rsidR="00972B0B" w:rsidRPr="00972B0B">
        <w:rPr>
          <w:lang w:val="de-CH"/>
          <w:rPrChange w:id="7" w:author="Michaela Duve" w:date="2016-08-08T13:54:00Z">
            <w:rPr/>
          </w:rPrChange>
        </w:rPr>
        <w:instrText xml:space="preserve"> HYPERLINK "mailto:secretariat@efet.org" </w:instrText>
      </w:r>
      <w:r w:rsidR="00972B0B">
        <w:fldChar w:fldCharType="separate"/>
      </w:r>
      <w:r w:rsidRPr="00972B0B">
        <w:rPr>
          <w:rFonts w:ascii="Times New Roman" w:hAnsi="Times New Roman" w:cs="Times New Roman"/>
          <w:b w:val="0"/>
          <w:bCs w:val="0"/>
          <w:caps w:val="0"/>
          <w:sz w:val="20"/>
          <w:szCs w:val="20"/>
          <w:lang w:val="de-CH"/>
          <w:rPrChange w:id="8" w:author="Michaela Duve" w:date="2016-08-08T13:54:00Z">
            <w:rPr>
              <w:rFonts w:ascii="Times New Roman" w:hAnsi="Times New Roman" w:cs="Times New Roman"/>
              <w:b w:val="0"/>
              <w:bCs w:val="0"/>
              <w:caps w:val="0"/>
              <w:sz w:val="20"/>
              <w:szCs w:val="20"/>
            </w:rPr>
          </w:rPrChange>
        </w:rPr>
        <w:t>E-mail: secretariat@efet.org</w:t>
      </w:r>
      <w:r w:rsidR="00972B0B">
        <w:rPr>
          <w:rFonts w:ascii="Times New Roman" w:hAnsi="Times New Roman" w:cs="Times New Roman"/>
          <w:b w:val="0"/>
          <w:bCs w:val="0"/>
          <w:caps w:val="0"/>
          <w:sz w:val="20"/>
          <w:szCs w:val="20"/>
        </w:rPr>
        <w:fldChar w:fldCharType="end"/>
      </w:r>
      <w:r w:rsidRPr="00972B0B">
        <w:rPr>
          <w:rFonts w:ascii="Times New Roman" w:hAnsi="Times New Roman" w:cs="Times New Roman"/>
          <w:b w:val="0"/>
          <w:bCs w:val="0"/>
          <w:caps w:val="0"/>
          <w:sz w:val="20"/>
          <w:szCs w:val="20"/>
          <w:u w:val="none"/>
          <w:lang w:val="de-CH"/>
          <w:rPrChange w:id="9" w:author="Michaela Duve" w:date="2016-08-08T13:54:00Z">
            <w:rPr>
              <w:rFonts w:ascii="Times New Roman" w:hAnsi="Times New Roman" w:cs="Times New Roman"/>
              <w:b w:val="0"/>
              <w:bCs w:val="0"/>
              <w:caps w:val="0"/>
              <w:sz w:val="20"/>
              <w:szCs w:val="20"/>
              <w:u w:val="none"/>
            </w:rPr>
          </w:rPrChange>
        </w:rPr>
        <w:br/>
      </w:r>
      <w:r w:rsidRPr="00972B0B">
        <w:rPr>
          <w:rFonts w:ascii="Times New Roman" w:hAnsi="Times New Roman" w:cs="Times New Roman"/>
          <w:b w:val="0"/>
          <w:bCs w:val="0"/>
          <w:caps w:val="0"/>
          <w:sz w:val="20"/>
          <w:szCs w:val="20"/>
          <w:u w:val="none"/>
          <w:lang w:val="de-CH"/>
          <w:rPrChange w:id="10" w:author="Michaela Duve" w:date="2016-08-08T13:54:00Z">
            <w:rPr>
              <w:rFonts w:ascii="Times New Roman" w:hAnsi="Times New Roman" w:cs="Times New Roman"/>
              <w:b w:val="0"/>
              <w:bCs w:val="0"/>
              <w:caps w:val="0"/>
              <w:sz w:val="20"/>
              <w:szCs w:val="20"/>
              <w:u w:val="none"/>
            </w:rPr>
          </w:rPrChange>
        </w:rPr>
        <w:br/>
        <w:t xml:space="preserve">Webpage: </w:t>
      </w:r>
      <w:r w:rsidR="00972B0B">
        <w:fldChar w:fldCharType="begin"/>
      </w:r>
      <w:r w:rsidR="00972B0B" w:rsidRPr="00972B0B">
        <w:rPr>
          <w:lang w:val="de-CH"/>
          <w:rPrChange w:id="11" w:author="Michaela Duve" w:date="2016-08-08T13:54:00Z">
            <w:rPr/>
          </w:rPrChange>
        </w:rPr>
        <w:instrText xml:space="preserve"> HYPERLINK "http://www.efet.org" </w:instrText>
      </w:r>
      <w:r w:rsidR="00972B0B">
        <w:fldChar w:fldCharType="separate"/>
      </w:r>
      <w:r w:rsidRPr="00972B0B">
        <w:rPr>
          <w:rFonts w:ascii="Times New Roman" w:hAnsi="Times New Roman" w:cs="Times New Roman"/>
          <w:b w:val="0"/>
          <w:bCs w:val="0"/>
          <w:caps w:val="0"/>
          <w:sz w:val="20"/>
          <w:szCs w:val="20"/>
          <w:u w:val="none"/>
          <w:lang w:val="de-CH"/>
          <w:rPrChange w:id="12" w:author="Michaela Duve" w:date="2016-08-08T13:54:00Z">
            <w:rPr>
              <w:rFonts w:ascii="Times New Roman" w:hAnsi="Times New Roman" w:cs="Times New Roman"/>
              <w:b w:val="0"/>
              <w:bCs w:val="0"/>
              <w:caps w:val="0"/>
              <w:sz w:val="20"/>
              <w:szCs w:val="20"/>
              <w:u w:val="none"/>
            </w:rPr>
          </w:rPrChange>
        </w:rPr>
        <w:t>www.efet.org</w:t>
      </w:r>
      <w:r w:rsidR="00972B0B">
        <w:rPr>
          <w:rFonts w:ascii="Times New Roman" w:hAnsi="Times New Roman" w:cs="Times New Roman"/>
          <w:b w:val="0"/>
          <w:bCs w:val="0"/>
          <w:caps w:val="0"/>
          <w:sz w:val="20"/>
          <w:szCs w:val="20"/>
          <w:u w:val="none"/>
        </w:rPr>
        <w:fldChar w:fldCharType="end"/>
      </w:r>
    </w:p>
    <w:p w14:paraId="6F8CF622" w14:textId="77777777" w:rsidR="00040457" w:rsidRPr="003C228E" w:rsidRDefault="00040457" w:rsidP="0002623E">
      <w:pPr>
        <w:spacing w:after="360"/>
        <w:jc w:val="both"/>
        <w:rPr>
          <w:b/>
          <w:bCs/>
          <w:sz w:val="22"/>
          <w:szCs w:val="22"/>
        </w:rPr>
      </w:pPr>
      <w:r w:rsidRPr="003C228E">
        <w:rPr>
          <w:b/>
          <w:bCs/>
          <w:u w:val="single"/>
        </w:rPr>
        <w:t>WAIVER</w:t>
      </w:r>
      <w:r w:rsidRPr="003C228E">
        <w:rPr>
          <w:b/>
          <w:bCs/>
        </w:rPr>
        <w:t>:  THE FOLLOWING GENERAL AGREEMENT WAS PREPARED BY EFET</w:t>
      </w:r>
      <w:r>
        <w:rPr>
          <w:b/>
          <w:bCs/>
        </w:rPr>
        <w:t xml:space="preserve">'S MEMBERS </w:t>
      </w:r>
      <w:r w:rsidRPr="003C228E">
        <w:rPr>
          <w:b/>
          <w:bCs/>
        </w:rPr>
        <w:t>EXERCISING</w:t>
      </w:r>
      <w:r>
        <w:rPr>
          <w:b/>
          <w:bCs/>
        </w:rPr>
        <w:t xml:space="preserve"> ALL REASONABLE CARE</w:t>
      </w:r>
      <w:r w:rsidRPr="003C228E">
        <w:rPr>
          <w:b/>
          <w:bCs/>
        </w:rPr>
        <w:t>. HOWEVER, EFET, THE EFET MEMBERS, REPRESENTATIVES AND COUNSEL INVOLVED IN ITS PREPARATION AND APPROVAL SHALL NOT BE LIABLE OR OTHERWISE RESPONSIBLE FOR ITS USE AND ANY DAMAGES OR LOSSES RESULTING OUT OF ITS USE IN ANY INDIVIDUAL CASE AND IN WHATEVER JURISDICTION. IT IS THEREFORE THE RESPONSIBILITY OF EACH PARTY WISHING TO USE THIS GENERAL AGREEMENT TO ENSURE THAT ITS TERMS AND CONDITIONS ARE LEGALLY BINDING, VALID AND ENFORCEABLE AND BEST SERVE TO PROTECT THE USER’S LEGAL INTEREST.</w:t>
      </w:r>
      <w:r>
        <w:rPr>
          <w:b/>
          <w:bCs/>
        </w:rPr>
        <w:t xml:space="preserve">  USERS OF THIS GENERAL AGREEMENT ARE URGED TO CONSULT RELEVANT LEGAL OPINIONS MADE AVAILABLE THROUGH EFET AS WELL AS THEIR OWN COUNSEL.</w:t>
      </w:r>
    </w:p>
    <w:p w14:paraId="0DCB7595" w14:textId="77777777" w:rsidR="00040457" w:rsidRPr="00D825A1" w:rsidRDefault="00040457" w:rsidP="009B12A3">
      <w:pPr>
        <w:tabs>
          <w:tab w:val="right" w:pos="8931"/>
        </w:tabs>
        <w:spacing w:after="360"/>
        <w:jc w:val="both"/>
        <w:rPr>
          <w:bCs/>
          <w:sz w:val="22"/>
          <w:szCs w:val="22"/>
          <w:u w:val="single"/>
        </w:rPr>
      </w:pPr>
      <w:r>
        <w:rPr>
          <w:bCs/>
          <w:sz w:val="22"/>
          <w:szCs w:val="22"/>
          <w:u w:val="single"/>
        </w:rPr>
        <w:tab/>
        <w:t>________</w:t>
      </w:r>
    </w:p>
    <w:p w14:paraId="516A9917" w14:textId="77777777" w:rsidR="00040457" w:rsidRPr="00E25B33" w:rsidRDefault="00040457" w:rsidP="0002623E">
      <w:pPr>
        <w:spacing w:before="180" w:line="427" w:lineRule="auto"/>
        <w:jc w:val="center"/>
        <w:rPr>
          <w:b/>
          <w:bCs/>
          <w:sz w:val="28"/>
          <w:szCs w:val="28"/>
          <w:u w:val="single"/>
        </w:rPr>
      </w:pPr>
      <w:r w:rsidRPr="00E25B33">
        <w:rPr>
          <w:b/>
          <w:bCs/>
          <w:sz w:val="28"/>
          <w:szCs w:val="28"/>
          <w:u w:val="single"/>
        </w:rPr>
        <w:t>General Agreement</w:t>
      </w:r>
      <w:r w:rsidRPr="00E25B33">
        <w:rPr>
          <w:b/>
          <w:bCs/>
          <w:sz w:val="28"/>
          <w:szCs w:val="28"/>
          <w:u w:val="single"/>
        </w:rPr>
        <w:br/>
        <w:t xml:space="preserve">Concerning </w:t>
      </w:r>
      <w:r w:rsidR="00B345BC">
        <w:rPr>
          <w:b/>
          <w:bCs/>
          <w:sz w:val="28"/>
          <w:szCs w:val="28"/>
          <w:u w:val="single"/>
        </w:rPr>
        <w:t>t</w:t>
      </w:r>
      <w:r w:rsidR="00B345BC" w:rsidRPr="00E25B33">
        <w:rPr>
          <w:b/>
          <w:bCs/>
          <w:sz w:val="28"/>
          <w:szCs w:val="28"/>
          <w:u w:val="single"/>
        </w:rPr>
        <w:t xml:space="preserve">he </w:t>
      </w:r>
      <w:r w:rsidRPr="00E25B33">
        <w:rPr>
          <w:b/>
          <w:bCs/>
          <w:sz w:val="28"/>
          <w:szCs w:val="28"/>
          <w:u w:val="single"/>
        </w:rPr>
        <w:t>Delive</w:t>
      </w:r>
      <w:r w:rsidR="00F05CD3">
        <w:rPr>
          <w:b/>
          <w:bCs/>
          <w:sz w:val="28"/>
          <w:szCs w:val="28"/>
          <w:u w:val="single"/>
        </w:rPr>
        <w:t xml:space="preserve">ry </w:t>
      </w:r>
      <w:r w:rsidR="00B345BC">
        <w:rPr>
          <w:b/>
          <w:bCs/>
          <w:sz w:val="28"/>
          <w:szCs w:val="28"/>
          <w:u w:val="single"/>
        </w:rPr>
        <w:t>a</w:t>
      </w:r>
      <w:r w:rsidR="00A73612">
        <w:rPr>
          <w:b/>
          <w:bCs/>
          <w:sz w:val="28"/>
          <w:szCs w:val="28"/>
          <w:u w:val="single"/>
        </w:rPr>
        <w:t>nd Acceptance of Natural Gas</w:t>
      </w:r>
    </w:p>
    <w:p w14:paraId="017FD788" w14:textId="77777777" w:rsidR="00040457" w:rsidRPr="009B12A3" w:rsidRDefault="00040457" w:rsidP="0002623E">
      <w:pPr>
        <w:spacing w:after="240"/>
        <w:rPr>
          <w:bCs/>
        </w:rPr>
      </w:pPr>
      <w:r w:rsidRPr="009B12A3">
        <w:rPr>
          <w:bCs/>
        </w:rPr>
        <w:t>Between</w:t>
      </w:r>
    </w:p>
    <w:p w14:paraId="207C3D85" w14:textId="77777777" w:rsidR="00040457" w:rsidRPr="009B12A3" w:rsidRDefault="00D41517" w:rsidP="0002623E">
      <w:pPr>
        <w:pStyle w:val="Textkrper"/>
      </w:pPr>
      <w:r>
        <w:rPr>
          <w:b/>
        </w:rPr>
        <w:t>CENTRICA</w:t>
      </w:r>
      <w:r w:rsidRPr="009B12A3">
        <w:rPr>
          <w:b/>
        </w:rPr>
        <w:t xml:space="preserve"> </w:t>
      </w:r>
      <w:r w:rsidR="00040457" w:rsidRPr="009B12A3">
        <w:rPr>
          <w:b/>
        </w:rPr>
        <w:t>ENERGY LIMITED</w:t>
      </w:r>
    </w:p>
    <w:p w14:paraId="5950EB3C" w14:textId="77777777" w:rsidR="00040457" w:rsidRDefault="00040457" w:rsidP="0002623E">
      <w:pPr>
        <w:pStyle w:val="Textkrper"/>
      </w:pPr>
      <w:r>
        <w:t>a limited liability company incorporated under the laws of Englan</w:t>
      </w:r>
      <w:r w:rsidR="00B23909">
        <w:t>d and Wales with registration number</w:t>
      </w:r>
      <w:r>
        <w:t xml:space="preserve"> 02877398 and having its registered office at Millstream, Maidenhead Road, Windsor, Berkshire SL4 5GD, United Kingdom</w:t>
      </w:r>
    </w:p>
    <w:p w14:paraId="105D52ED" w14:textId="77777777" w:rsidR="00D35E26" w:rsidRPr="009B12A3" w:rsidRDefault="00D35E26" w:rsidP="0002623E">
      <w:pPr>
        <w:pStyle w:val="Textkrper"/>
        <w:rPr>
          <w:b/>
        </w:rPr>
      </w:pPr>
      <w:r>
        <w:t>(“</w:t>
      </w:r>
      <w:r w:rsidRPr="00D35E26">
        <w:rPr>
          <w:b/>
        </w:rPr>
        <w:t>Party A</w:t>
      </w:r>
      <w:r>
        <w:t>”)</w:t>
      </w:r>
    </w:p>
    <w:p w14:paraId="6742FC1A" w14:textId="77777777" w:rsidR="00040457" w:rsidRPr="009B12A3" w:rsidRDefault="00040457" w:rsidP="0002623E">
      <w:pPr>
        <w:tabs>
          <w:tab w:val="right" w:pos="9360"/>
        </w:tabs>
        <w:spacing w:after="240"/>
        <w:rPr>
          <w:bCs/>
        </w:rPr>
      </w:pPr>
      <w:r w:rsidRPr="009B12A3">
        <w:rPr>
          <w:bCs/>
        </w:rPr>
        <w:t>and</w:t>
      </w:r>
    </w:p>
    <w:p w14:paraId="0FCE5F85" w14:textId="77777777" w:rsidR="00972B0B" w:rsidRDefault="00972B0B" w:rsidP="00972B0B">
      <w:pPr>
        <w:pStyle w:val="Textkrper"/>
        <w:rPr>
          <w:ins w:id="13" w:author="Michaela Duve" w:date="2016-08-08T13:55:00Z"/>
          <w:highlight w:val="yellow"/>
        </w:rPr>
      </w:pPr>
      <w:ins w:id="14" w:author="Michaela Duve" w:date="2016-08-08T13:54:00Z">
        <w:r w:rsidRPr="00C02B04">
          <w:rPr>
            <w:b/>
          </w:rPr>
          <w:t>AOT Energy Switzerland AG</w:t>
        </w:r>
        <w:r w:rsidRPr="009B12A3" w:rsidDel="00972B0B">
          <w:rPr>
            <w:b/>
            <w:highlight w:val="yellow"/>
          </w:rPr>
          <w:t xml:space="preserve"> </w:t>
        </w:r>
      </w:ins>
      <w:del w:id="15" w:author="Michaela Duve" w:date="2016-08-08T13:54:00Z">
        <w:r w:rsidR="00040457" w:rsidRPr="009B12A3" w:rsidDel="00972B0B">
          <w:rPr>
            <w:b/>
            <w:highlight w:val="yellow"/>
          </w:rPr>
          <w:delText>[</w:delText>
        </w:r>
        <w:r w:rsidR="000A7BE7" w:rsidDel="00972B0B">
          <w:rPr>
            <w:b/>
            <w:highlight w:val="yellow"/>
          </w:rPr>
          <w:delText>insert name of counterparty</w:delText>
        </w:r>
        <w:r w:rsidR="00040457" w:rsidRPr="009B12A3" w:rsidDel="00972B0B">
          <w:rPr>
            <w:b/>
            <w:highlight w:val="yellow"/>
          </w:rPr>
          <w:delText>]</w:delText>
        </w:r>
        <w:r w:rsidR="00040457" w:rsidDel="00972B0B">
          <w:rPr>
            <w:b/>
          </w:rPr>
          <w:delText xml:space="preserve"> </w:delText>
        </w:r>
      </w:del>
      <w:r w:rsidR="00040457">
        <w:t xml:space="preserve">a limited liability company incorporated under the laws of </w:t>
      </w:r>
      <w:del w:id="16" w:author="Michaela Duve" w:date="2016-08-08T13:54:00Z">
        <w:r w:rsidR="00040457" w:rsidRPr="00AF253A" w:rsidDel="00972B0B">
          <w:rPr>
            <w:highlight w:val="yellow"/>
          </w:rPr>
          <w:delText>[</w:delText>
        </w:r>
        <w:r w:rsidR="00040457" w:rsidRPr="00AF253A" w:rsidDel="00972B0B">
          <w:rPr>
            <w:b/>
            <w:highlight w:val="yellow"/>
          </w:rPr>
          <w:delText xml:space="preserve">insert </w:delText>
        </w:r>
        <w:r w:rsidR="00040457" w:rsidRPr="007E4391" w:rsidDel="00972B0B">
          <w:rPr>
            <w:b/>
            <w:highlight w:val="yellow"/>
          </w:rPr>
          <w:delText>details</w:delText>
        </w:r>
        <w:r w:rsidR="00040457" w:rsidDel="00972B0B">
          <w:delText>]</w:delText>
        </w:r>
      </w:del>
      <w:ins w:id="17" w:author="Michaela Duve" w:date="2016-08-08T13:54:00Z">
        <w:r>
          <w:t>Switzerland</w:t>
        </w:r>
      </w:ins>
      <w:r w:rsidR="00040457">
        <w:t xml:space="preserve"> and </w:t>
      </w:r>
      <w:r w:rsidR="00040457" w:rsidRPr="009B12A3">
        <w:rPr>
          <w:bCs/>
        </w:rPr>
        <w:t xml:space="preserve">having its registered office at </w:t>
      </w:r>
      <w:ins w:id="18" w:author="Michaela Duve" w:date="2016-08-08T13:55:00Z">
        <w:r w:rsidRPr="00C02B04">
          <w:t>Grafenauweg 4, CH-6300 Zug, Switzerland</w:t>
        </w:r>
        <w:r w:rsidRPr="00C02B04">
          <w:tab/>
        </w:r>
        <w:r w:rsidRPr="00AF253A" w:rsidDel="00972B0B">
          <w:rPr>
            <w:highlight w:val="yellow"/>
          </w:rPr>
          <w:t xml:space="preserve"> </w:t>
        </w:r>
      </w:ins>
    </w:p>
    <w:p w14:paraId="7B331E45" w14:textId="77777777" w:rsidR="00040457" w:rsidRPr="009B12A3" w:rsidDel="00972B0B" w:rsidRDefault="00040457" w:rsidP="007E4391">
      <w:pPr>
        <w:pStyle w:val="Textkrper"/>
        <w:rPr>
          <w:del w:id="19" w:author="Michaela Duve" w:date="2016-08-08T13:55:00Z"/>
          <w:bCs/>
          <w:u w:val="single"/>
        </w:rPr>
      </w:pPr>
      <w:del w:id="20" w:author="Michaela Duve" w:date="2016-08-08T13:55:00Z">
        <w:r w:rsidRPr="00AF253A" w:rsidDel="00972B0B">
          <w:rPr>
            <w:highlight w:val="yellow"/>
          </w:rPr>
          <w:delText>[</w:delText>
        </w:r>
        <w:r w:rsidRPr="00AF253A" w:rsidDel="00972B0B">
          <w:rPr>
            <w:b/>
            <w:highlight w:val="yellow"/>
          </w:rPr>
          <w:delText xml:space="preserve">insert </w:delText>
        </w:r>
        <w:r w:rsidR="00AF253A" w:rsidDel="00972B0B">
          <w:rPr>
            <w:b/>
            <w:highlight w:val="yellow"/>
          </w:rPr>
          <w:delText>address</w:delText>
        </w:r>
        <w:r w:rsidR="000A7BE7" w:rsidDel="00972B0B">
          <w:rPr>
            <w:b/>
            <w:highlight w:val="yellow"/>
          </w:rPr>
          <w:delText xml:space="preserve"> of counterparty</w:delText>
        </w:r>
        <w:r w:rsidRPr="009B12A3" w:rsidDel="00972B0B">
          <w:rPr>
            <w:b/>
            <w:highlight w:val="yellow"/>
          </w:rPr>
          <w:delText>]</w:delText>
        </w:r>
      </w:del>
    </w:p>
    <w:p w14:paraId="731D3CAB" w14:textId="77777777" w:rsidR="00D35E26" w:rsidRDefault="00D35E26" w:rsidP="00972B0B">
      <w:pPr>
        <w:pStyle w:val="Textkrper"/>
      </w:pPr>
      <w:r>
        <w:t>(“</w:t>
      </w:r>
      <w:r w:rsidRPr="00F04A41">
        <w:rPr>
          <w:b/>
        </w:rPr>
        <w:t xml:space="preserve">Party </w:t>
      </w:r>
      <w:r>
        <w:rPr>
          <w:b/>
        </w:rPr>
        <w:t>B</w:t>
      </w:r>
      <w:r>
        <w:t>”)</w:t>
      </w:r>
    </w:p>
    <w:p w14:paraId="43AD52D9" w14:textId="77777777" w:rsidR="00040457" w:rsidRPr="009B12A3" w:rsidRDefault="00040457" w:rsidP="0002623E">
      <w:pPr>
        <w:tabs>
          <w:tab w:val="right" w:pos="9360"/>
        </w:tabs>
        <w:spacing w:after="240"/>
        <w:rPr>
          <w:bCs/>
        </w:rPr>
      </w:pPr>
      <w:r w:rsidRPr="009B12A3">
        <w:rPr>
          <w:bCs/>
        </w:rPr>
        <w:t xml:space="preserve">(referred to jointly as the </w:t>
      </w:r>
      <w:r>
        <w:rPr>
          <w:bCs/>
        </w:rPr>
        <w:t>“</w:t>
      </w:r>
      <w:r w:rsidRPr="009B12A3">
        <w:rPr>
          <w:b/>
          <w:bCs/>
        </w:rPr>
        <w:t>Parties</w:t>
      </w:r>
      <w:r>
        <w:rPr>
          <w:bCs/>
        </w:rPr>
        <w:t>”</w:t>
      </w:r>
      <w:r w:rsidRPr="009B12A3">
        <w:rPr>
          <w:bCs/>
        </w:rPr>
        <w:t xml:space="preserve"> and individually as a </w:t>
      </w:r>
      <w:r>
        <w:rPr>
          <w:bCs/>
        </w:rPr>
        <w:t>“</w:t>
      </w:r>
      <w:r w:rsidRPr="009B12A3">
        <w:rPr>
          <w:b/>
          <w:bCs/>
        </w:rPr>
        <w:t>Party</w:t>
      </w:r>
      <w:r>
        <w:rPr>
          <w:bCs/>
        </w:rPr>
        <w:t>”</w:t>
      </w:r>
      <w:r w:rsidRPr="009B12A3">
        <w:rPr>
          <w:bCs/>
        </w:rPr>
        <w:t>)</w:t>
      </w:r>
    </w:p>
    <w:p w14:paraId="6B5029DE" w14:textId="77777777" w:rsidR="00040457" w:rsidRPr="009B12A3" w:rsidRDefault="00040457" w:rsidP="0002623E">
      <w:pPr>
        <w:tabs>
          <w:tab w:val="right" w:pos="9360"/>
        </w:tabs>
        <w:spacing w:after="240"/>
        <w:rPr>
          <w:bCs/>
        </w:rPr>
        <w:sectPr w:rsidR="00040457" w:rsidRPr="009B12A3" w:rsidSect="00040457">
          <w:footerReference w:type="even" r:id="rId8"/>
          <w:footerReference w:type="default" r:id="rId9"/>
          <w:headerReference w:type="first" r:id="rId10"/>
          <w:footerReference w:type="first" r:id="rId11"/>
          <w:pgSz w:w="12240" w:h="15840"/>
          <w:pgMar w:top="1440" w:right="1800" w:bottom="1440" w:left="1418" w:header="720" w:footer="720" w:gutter="0"/>
          <w:pgNumType w:fmt="upperLetter" w:start="1"/>
          <w:cols w:space="720"/>
        </w:sectPr>
      </w:pPr>
      <w:r w:rsidRPr="009B12A3">
        <w:rPr>
          <w:bCs/>
        </w:rPr>
        <w:t xml:space="preserve">entered into on </w:t>
      </w:r>
      <w:r w:rsidRPr="00D35E26">
        <w:rPr>
          <w:b/>
          <w:highlight w:val="yellow"/>
        </w:rPr>
        <w:t>[</w:t>
      </w:r>
      <w:r>
        <w:rPr>
          <w:b/>
          <w:highlight w:val="yellow"/>
        </w:rPr>
        <w:t>insert effective date</w:t>
      </w:r>
      <w:r w:rsidRPr="009B12A3">
        <w:rPr>
          <w:b/>
          <w:highlight w:val="yellow"/>
        </w:rPr>
        <w:t>]</w:t>
      </w:r>
      <w:r w:rsidRPr="009B12A3">
        <w:t xml:space="preserve"> </w:t>
      </w:r>
      <w:r w:rsidRPr="009B12A3">
        <w:rPr>
          <w:bCs/>
        </w:rPr>
        <w:t xml:space="preserve">(the </w:t>
      </w:r>
      <w:r>
        <w:rPr>
          <w:bCs/>
        </w:rPr>
        <w:t>“</w:t>
      </w:r>
      <w:r w:rsidRPr="009B12A3">
        <w:rPr>
          <w:b/>
          <w:bCs/>
        </w:rPr>
        <w:t>Effective Date</w:t>
      </w:r>
      <w:r>
        <w:rPr>
          <w:bCs/>
        </w:rPr>
        <w:t>”</w:t>
      </w:r>
      <w:r w:rsidRPr="009B12A3">
        <w:rPr>
          <w:bCs/>
        </w:rPr>
        <w:t>).</w:t>
      </w:r>
    </w:p>
    <w:p w14:paraId="7D631E15" w14:textId="77777777" w:rsidR="000A7BE7" w:rsidRDefault="000A7BE7" w:rsidP="000A7BE7">
      <w:pPr>
        <w:pStyle w:val="Body2"/>
        <w:tabs>
          <w:tab w:val="left" w:pos="0"/>
        </w:tabs>
        <w:jc w:val="both"/>
        <w:rPr>
          <w:rFonts w:ascii="Times New Roman" w:hAnsi="Times New Roman"/>
        </w:rPr>
      </w:pPr>
      <w:r>
        <w:rPr>
          <w:rFonts w:ascii="Times New Roman" w:hAnsi="Times New Roman"/>
        </w:rPr>
        <w:lastRenderedPageBreak/>
        <w:t xml:space="preserve">according to its rules, ousting the jurisdiction of the ordinary courts.  The number of arbitrators shall be three.  The arbitration shall be conducted in </w:t>
      </w:r>
      <w:r>
        <w:rPr>
          <w:rFonts w:ascii="Times New Roman" w:hAnsi="Times New Roman"/>
          <w:u w:val="single"/>
        </w:rPr>
        <w:t>the language specified in the Election Sheet</w:t>
      </w:r>
      <w:r>
        <w:rPr>
          <w:rFonts w:ascii="Times New Roman" w:hAnsi="Times New Roman"/>
        </w:rPr>
        <w:t>.</w:t>
      </w:r>
    </w:p>
    <w:p w14:paraId="5E861652" w14:textId="77777777" w:rsidR="000A7BE7" w:rsidRPr="0083794E" w:rsidRDefault="000A7BE7" w:rsidP="000A7BE7">
      <w:pPr>
        <w:pStyle w:val="Body3"/>
        <w:ind w:left="0"/>
        <w:rPr>
          <w:rStyle w:val="Heading1Text"/>
          <w:rFonts w:ascii="Times New Roman" w:hAnsi="Times New Roman"/>
          <w:caps/>
          <w:smallCaps w:val="0"/>
          <w:u w:val="single"/>
        </w:rPr>
      </w:pPr>
      <w:r>
        <w:rPr>
          <w:rFonts w:ascii="Times New Roman" w:hAnsi="Times New Roman"/>
          <w:b/>
          <w:sz w:val="22"/>
        </w:rPr>
        <w:tab/>
      </w:r>
      <w:r w:rsidRPr="0083794E">
        <w:rPr>
          <w:rStyle w:val="Heading1Text"/>
          <w:rFonts w:ascii="Times New Roman" w:hAnsi="Times New Roman"/>
          <w:caps/>
          <w:smallCaps w:val="0"/>
          <w:u w:val="single"/>
        </w:rPr>
        <w:t>DEFAULT RULE</w:t>
      </w:r>
    </w:p>
    <w:p w14:paraId="59132A05" w14:textId="77777777" w:rsidR="000A7BE7" w:rsidRDefault="000A7BE7" w:rsidP="000A7BE7">
      <w:pPr>
        <w:pStyle w:val="Body2"/>
        <w:tabs>
          <w:tab w:val="left" w:pos="0"/>
        </w:tabs>
        <w:jc w:val="both"/>
      </w:pPr>
      <w:r>
        <w:rPr>
          <w:rFonts w:ascii="Times New Roman" w:hAnsi="Times New Roman"/>
        </w:rPr>
        <w:t>If neither Option A nor Option B is specified in the Election Sheet and the Parties' agreed choice of law and dispute resolution procedure is not specified in the Election Sheet or in the terms of the Individual Contract, then § 22.1 (</w:t>
      </w:r>
      <w:r>
        <w:rPr>
          <w:rFonts w:ascii="Times New Roman" w:hAnsi="Times New Roman"/>
          <w:b/>
          <w:i/>
        </w:rPr>
        <w:t>Governing Law</w:t>
      </w:r>
      <w:r>
        <w:rPr>
          <w:rFonts w:ascii="Times New Roman" w:hAnsi="Times New Roman"/>
        </w:rPr>
        <w:t>) and § 22.2 (</w:t>
      </w:r>
      <w:r>
        <w:rPr>
          <w:rFonts w:ascii="Times New Roman" w:hAnsi="Times New Roman"/>
          <w:b/>
          <w:i/>
        </w:rPr>
        <w:t>Arbitration</w:t>
      </w:r>
      <w:r>
        <w:rPr>
          <w:rFonts w:ascii="Times New Roman" w:hAnsi="Times New Roman"/>
        </w:rPr>
        <w:t>) of Option A shall apply.</w:t>
      </w:r>
    </w:p>
    <w:p w14:paraId="4F3FE0AD" w14:textId="77777777" w:rsidR="000A7BE7" w:rsidRDefault="000A7BE7" w:rsidP="000A7BE7">
      <w:pPr>
        <w:pStyle w:val="Body2"/>
        <w:tabs>
          <w:tab w:val="left" w:pos="0"/>
        </w:tabs>
        <w:jc w:val="center"/>
        <w:rPr>
          <w:rFonts w:ascii="Times New Roman" w:hAnsi="Times New Roman"/>
          <w:b/>
          <w:sz w:val="22"/>
        </w:rPr>
      </w:pPr>
      <w:r>
        <w:rPr>
          <w:rFonts w:ascii="Times New Roman" w:hAnsi="Times New Roman"/>
          <w:b/>
          <w:sz w:val="22"/>
        </w:rPr>
        <w:t>§ 23</w:t>
      </w:r>
    </w:p>
    <w:p w14:paraId="609B2509" w14:textId="77777777" w:rsidR="000A7BE7" w:rsidRPr="0083794E" w:rsidRDefault="000A7BE7" w:rsidP="000A7BE7">
      <w:pPr>
        <w:pStyle w:val="Body2"/>
        <w:tabs>
          <w:tab w:val="left" w:pos="0"/>
        </w:tabs>
        <w:jc w:val="center"/>
        <w:rPr>
          <w:rStyle w:val="Heading1Text"/>
          <w:caps/>
          <w:smallCaps w:val="0"/>
        </w:rPr>
      </w:pPr>
      <w:r>
        <w:rPr>
          <w:rFonts w:ascii="Times New Roman" w:hAnsi="Times New Roman"/>
          <w:b/>
          <w:sz w:val="22"/>
          <w:u w:val="single"/>
        </w:rPr>
        <w:t>Miscellaneous</w:t>
      </w:r>
      <w:r>
        <w:t xml:space="preserve"> </w:t>
      </w:r>
    </w:p>
    <w:p w14:paraId="3AE8C275" w14:textId="77777777" w:rsidR="000A7BE7" w:rsidRDefault="000A7BE7" w:rsidP="000A7BE7">
      <w:pPr>
        <w:pStyle w:val="Level2"/>
        <w:widowControl/>
        <w:tabs>
          <w:tab w:val="clear" w:pos="709"/>
          <w:tab w:val="left" w:pos="0"/>
        </w:tabs>
        <w:spacing w:line="240" w:lineRule="auto"/>
        <w:ind w:left="3" w:hanging="3"/>
      </w:pPr>
      <w:r>
        <w:rPr>
          <w:rFonts w:ascii="Times New Roman" w:hAnsi="Times New Roman"/>
          <w:b/>
          <w:sz w:val="20"/>
        </w:rPr>
        <w:t>1.</w:t>
      </w:r>
      <w:r>
        <w:rPr>
          <w:rFonts w:ascii="Times New Roman" w:hAnsi="Times New Roman"/>
          <w:sz w:val="20"/>
        </w:rPr>
        <w:tab/>
      </w:r>
      <w:bookmarkStart w:id="21" w:name="_Ref516448305"/>
      <w:r>
        <w:rPr>
          <w:rStyle w:val="Heading2Text"/>
          <w:rFonts w:ascii="Times New Roman" w:hAnsi="Times New Roman"/>
        </w:rPr>
        <w:t>Recording Telephone Conversations</w:t>
      </w:r>
      <w:bookmarkEnd w:id="21"/>
      <w:r>
        <w:rPr>
          <w:rStyle w:val="Heading2Text"/>
          <w:rFonts w:ascii="Times New Roman" w:hAnsi="Times New Roman"/>
        </w:rPr>
        <w:t>:</w:t>
      </w:r>
      <w:r>
        <w:rPr>
          <w:rFonts w:ascii="Times New Roman" w:hAnsi="Times New Roman"/>
          <w:sz w:val="20"/>
        </w:rPr>
        <w:t xml:space="preserve">  Each Party is entitled to record telephone conversations held in connection with the Agreement and to use the same as evidence.  Each Party waives any further notice of such recording and acknowledges that it has obtained all necessary consents of its officers and employees to such recording.</w:t>
      </w:r>
    </w:p>
    <w:p w14:paraId="0E78C378" w14:textId="77777777" w:rsidR="000A7BE7" w:rsidRDefault="000A7BE7" w:rsidP="000A7BE7">
      <w:pPr>
        <w:pStyle w:val="Level2"/>
        <w:keepNext/>
        <w:widowControl/>
        <w:tabs>
          <w:tab w:val="clear" w:pos="709"/>
          <w:tab w:val="left" w:pos="0"/>
        </w:tabs>
        <w:spacing w:line="240" w:lineRule="auto"/>
        <w:ind w:left="0" w:firstLine="0"/>
        <w:rPr>
          <w:rFonts w:ascii="Times New Roman" w:hAnsi="Times New Roman"/>
          <w:sz w:val="20"/>
        </w:rPr>
      </w:pPr>
      <w:r>
        <w:rPr>
          <w:rFonts w:ascii="Times New Roman" w:hAnsi="Times New Roman"/>
          <w:b/>
          <w:sz w:val="20"/>
        </w:rPr>
        <w:t>2.</w:t>
      </w:r>
      <w:r>
        <w:rPr>
          <w:rFonts w:ascii="Times New Roman" w:hAnsi="Times New Roman"/>
          <w:sz w:val="20"/>
        </w:rPr>
        <w:tab/>
      </w:r>
      <w:bookmarkStart w:id="22" w:name="_Ref516448324"/>
      <w:r>
        <w:rPr>
          <w:rStyle w:val="Heading2Text"/>
          <w:rFonts w:ascii="Times New Roman" w:hAnsi="Times New Roman"/>
        </w:rPr>
        <w:t>Notices and Communications</w:t>
      </w:r>
      <w:bookmarkEnd w:id="22"/>
      <w:r>
        <w:rPr>
          <w:rStyle w:val="Heading2Text"/>
          <w:rFonts w:ascii="Times New Roman" w:hAnsi="Times New Roman"/>
        </w:rPr>
        <w:t>:</w:t>
      </w:r>
      <w:r>
        <w:rPr>
          <w:rFonts w:ascii="Times New Roman" w:hAnsi="Times New Roman"/>
          <w:sz w:val="20"/>
        </w:rPr>
        <w:t xml:space="preserve">  Except as otherwise provided herein or agreed with respect to an Individual Contract, all notices, declarations or invoices sent by one Party to the other shall be in writing and shall be delivered by letter (overnight mail or courier, postage pre</w:t>
      </w:r>
      <w:r>
        <w:rPr>
          <w:rFonts w:ascii="Times New Roman" w:hAnsi="Times New Roman"/>
          <w:sz w:val="20"/>
        </w:rPr>
        <w:noBreakHyphen/>
        <w:t xml:space="preserve">paid) or facsimile </w:t>
      </w:r>
      <w:r>
        <w:rPr>
          <w:rFonts w:ascii="Times New Roman" w:hAnsi="Times New Roman"/>
          <w:sz w:val="20"/>
          <w:u w:val="single"/>
        </w:rPr>
        <w:t>as provided in the Election Sheet</w:t>
      </w:r>
      <w:r>
        <w:rPr>
          <w:rFonts w:ascii="Times New Roman" w:hAnsi="Times New Roman"/>
          <w:sz w:val="20"/>
        </w:rPr>
        <w:t>.  Each Party may change its notice information by written notice to the other.  Written notices, declarations and invoices shall be deemed received and effective:</w:t>
      </w:r>
    </w:p>
    <w:p w14:paraId="49EF9894" w14:textId="77777777" w:rsidR="000A7BE7" w:rsidRDefault="000A7BE7" w:rsidP="000A7BE7">
      <w:pPr>
        <w:pStyle w:val="Level3"/>
        <w:jc w:val="both"/>
        <w:rPr>
          <w:rFonts w:ascii="Times New Roman" w:hAnsi="Times New Roman"/>
        </w:rPr>
      </w:pPr>
      <w:r>
        <w:rPr>
          <w:rFonts w:ascii="Times New Roman" w:hAnsi="Times New Roman"/>
        </w:rPr>
        <w:t>(a)</w:t>
      </w:r>
      <w:r>
        <w:rPr>
          <w:rFonts w:ascii="Times New Roman" w:hAnsi="Times New Roman"/>
        </w:rPr>
        <w:tab/>
        <w:t xml:space="preserve">if delivered by hand, on the Business Day delivered or on the first Business Day after the date of </w:t>
      </w:r>
      <w:r w:rsidR="002141F6">
        <w:rPr>
          <w:rFonts w:ascii="Times New Roman" w:hAnsi="Times New Roman"/>
        </w:rPr>
        <w:tab/>
      </w:r>
      <w:r>
        <w:rPr>
          <w:rFonts w:ascii="Times New Roman" w:hAnsi="Times New Roman"/>
        </w:rPr>
        <w:t>delivery if delivered on a day other than a Business Day;</w:t>
      </w:r>
    </w:p>
    <w:p w14:paraId="07BD3245" w14:textId="77777777" w:rsidR="000A7BE7" w:rsidRDefault="000A7BE7" w:rsidP="000A7BE7">
      <w:pPr>
        <w:pStyle w:val="Level3"/>
        <w:jc w:val="both"/>
        <w:rPr>
          <w:rFonts w:ascii="Times New Roman" w:hAnsi="Times New Roman"/>
        </w:rPr>
      </w:pPr>
      <w:r>
        <w:rPr>
          <w:rFonts w:ascii="Times New Roman" w:hAnsi="Times New Roman"/>
        </w:rPr>
        <w:t>(b)</w:t>
      </w:r>
      <w:r>
        <w:rPr>
          <w:rFonts w:ascii="Times New Roman" w:hAnsi="Times New Roman"/>
        </w:rPr>
        <w:tab/>
        <w:t xml:space="preserve">if sent by first class post, on the second Business Day after the date of posting, or if sent from one </w:t>
      </w:r>
      <w:r w:rsidR="002141F6">
        <w:rPr>
          <w:rFonts w:ascii="Times New Roman" w:hAnsi="Times New Roman"/>
        </w:rPr>
        <w:tab/>
      </w:r>
      <w:r>
        <w:rPr>
          <w:rFonts w:ascii="Times New Roman" w:hAnsi="Times New Roman"/>
        </w:rPr>
        <w:t>country to another, on the fifth Business Day after the day of posting; or</w:t>
      </w:r>
    </w:p>
    <w:p w14:paraId="003E4601" w14:textId="77777777" w:rsidR="000A7BE7" w:rsidRDefault="000A7BE7" w:rsidP="000A7BE7">
      <w:pPr>
        <w:pStyle w:val="Level3"/>
        <w:jc w:val="both"/>
      </w:pPr>
      <w:r>
        <w:rPr>
          <w:rFonts w:ascii="Times New Roman" w:hAnsi="Times New Roman"/>
        </w:rPr>
        <w:t>(c)</w:t>
      </w:r>
      <w:r>
        <w:rPr>
          <w:rFonts w:ascii="Times New Roman" w:hAnsi="Times New Roman"/>
        </w:rPr>
        <w:tab/>
        <w:t xml:space="preserve">if sent by facsimile transmission and a valid transmission report confirming good receipt is generated, </w:t>
      </w:r>
      <w:r w:rsidR="002141F6">
        <w:rPr>
          <w:rFonts w:ascii="Times New Roman" w:hAnsi="Times New Roman"/>
        </w:rPr>
        <w:tab/>
      </w:r>
      <w:r>
        <w:rPr>
          <w:rFonts w:ascii="Times New Roman" w:hAnsi="Times New Roman"/>
        </w:rPr>
        <w:t xml:space="preserve">on the day of transmission if transmitted before 17.00 hours (recipient's time) on a Business Day or </w:t>
      </w:r>
      <w:r w:rsidR="002141F6">
        <w:rPr>
          <w:rFonts w:ascii="Times New Roman" w:hAnsi="Times New Roman"/>
        </w:rPr>
        <w:tab/>
      </w:r>
      <w:r>
        <w:rPr>
          <w:rFonts w:ascii="Times New Roman" w:hAnsi="Times New Roman"/>
        </w:rPr>
        <w:t>otherwise at 09.00 hours (recipient's time) on the first Business Day after transmission.</w:t>
      </w:r>
    </w:p>
    <w:p w14:paraId="70104C08" w14:textId="77777777" w:rsidR="000A7BE7" w:rsidRDefault="000A7BE7" w:rsidP="000A7BE7">
      <w:pPr>
        <w:pStyle w:val="Level2"/>
        <w:widowControl/>
        <w:tabs>
          <w:tab w:val="clear" w:pos="709"/>
          <w:tab w:val="left" w:pos="0"/>
        </w:tabs>
        <w:spacing w:line="240" w:lineRule="auto"/>
        <w:ind w:left="3" w:hanging="3"/>
        <w:rPr>
          <w:rFonts w:ascii="Times New Roman" w:hAnsi="Times New Roman"/>
          <w:sz w:val="20"/>
        </w:rPr>
      </w:pPr>
      <w:r>
        <w:rPr>
          <w:rFonts w:ascii="Times New Roman" w:hAnsi="Times New Roman"/>
          <w:b/>
          <w:sz w:val="20"/>
        </w:rPr>
        <w:t>3.</w:t>
      </w:r>
      <w:r>
        <w:rPr>
          <w:rFonts w:ascii="Times New Roman" w:hAnsi="Times New Roman"/>
          <w:sz w:val="20"/>
        </w:rPr>
        <w:tab/>
      </w:r>
      <w:bookmarkStart w:id="23" w:name="_Ref516448414"/>
      <w:r>
        <w:rPr>
          <w:rStyle w:val="Heading2Text"/>
          <w:rFonts w:ascii="Times New Roman" w:hAnsi="Times New Roman"/>
        </w:rPr>
        <w:t>Amendments</w:t>
      </w:r>
      <w:bookmarkEnd w:id="23"/>
      <w:r>
        <w:rPr>
          <w:rStyle w:val="Heading2Text"/>
          <w:rFonts w:ascii="Times New Roman" w:hAnsi="Times New Roman"/>
        </w:rPr>
        <w:t>:</w:t>
      </w:r>
      <w:r>
        <w:rPr>
          <w:rFonts w:ascii="Times New Roman" w:hAnsi="Times New Roman"/>
          <w:sz w:val="20"/>
        </w:rPr>
        <w:t xml:space="preserve">  Except as provided in § 3 (</w:t>
      </w:r>
      <w:r>
        <w:rPr>
          <w:rFonts w:ascii="Times New Roman" w:hAnsi="Times New Roman"/>
          <w:b/>
          <w:i/>
          <w:sz w:val="20"/>
        </w:rPr>
        <w:t>Concluding and Confirming Individual Contracts</w:t>
      </w:r>
      <w:r>
        <w:rPr>
          <w:rFonts w:ascii="Times New Roman" w:hAnsi="Times New Roman"/>
          <w:sz w:val="20"/>
        </w:rPr>
        <w:t>) with respect to Confirmations, any amendments or additions to this General Agreement shall be made only in writing signed by both Parties.</w:t>
      </w:r>
    </w:p>
    <w:p w14:paraId="3C41CD89" w14:textId="77777777" w:rsidR="000A7BE7" w:rsidRDefault="000A7BE7" w:rsidP="000A7BE7">
      <w:pPr>
        <w:pStyle w:val="Level2"/>
        <w:widowControl/>
        <w:tabs>
          <w:tab w:val="clear" w:pos="709"/>
          <w:tab w:val="left" w:pos="0"/>
        </w:tabs>
        <w:spacing w:line="240" w:lineRule="auto"/>
        <w:ind w:left="3" w:hanging="3"/>
      </w:pPr>
      <w:r>
        <w:rPr>
          <w:rFonts w:ascii="Times New Roman" w:hAnsi="Times New Roman"/>
          <w:b/>
          <w:sz w:val="20"/>
        </w:rPr>
        <w:t>4.</w:t>
      </w:r>
      <w:r>
        <w:rPr>
          <w:rFonts w:ascii="Times New Roman" w:hAnsi="Times New Roman"/>
          <w:sz w:val="20"/>
        </w:rPr>
        <w:tab/>
      </w:r>
      <w:bookmarkStart w:id="24" w:name="_Ref516448489"/>
      <w:bookmarkStart w:id="25" w:name="_Ref516448500"/>
      <w:r>
        <w:rPr>
          <w:rStyle w:val="Heading2Text"/>
          <w:rFonts w:ascii="Times New Roman" w:hAnsi="Times New Roman"/>
        </w:rPr>
        <w:t>Partial Invalidity</w:t>
      </w:r>
      <w:bookmarkEnd w:id="24"/>
      <w:bookmarkEnd w:id="25"/>
      <w:r>
        <w:rPr>
          <w:rStyle w:val="Heading2Text"/>
          <w:rFonts w:ascii="Times New Roman" w:hAnsi="Times New Roman"/>
        </w:rPr>
        <w:t>:</w:t>
      </w:r>
      <w:r>
        <w:rPr>
          <w:rFonts w:ascii="Times New Roman" w:hAnsi="Times New Roman"/>
          <w:sz w:val="20"/>
        </w:rPr>
        <w:t xml:space="preserve">  If, at any time, any provision of this General Agreement or an Individual Contract is or becomes illegal, invalid or unenforceable, in any respect, under the law of any relevant jurisdiction, neither the legality, validity nor enforceability of the remaining provisions of this General Agreement or of any Individual Contract, shall be in any way affected or impaired thereby.  The Parties undertake to replace any illegal, invalid or unenforceable provision with a legal, valid and enforceable provision which comes as close as possible to the invalid provision as regards its economic intent.</w:t>
      </w:r>
    </w:p>
    <w:p w14:paraId="4376E7F2" w14:textId="77777777" w:rsidR="000A7BE7" w:rsidRDefault="000A7BE7" w:rsidP="000A7BE7">
      <w:pPr>
        <w:pStyle w:val="Level2"/>
        <w:keepNext/>
        <w:widowControl/>
        <w:tabs>
          <w:tab w:val="clear" w:pos="709"/>
          <w:tab w:val="left" w:pos="0"/>
        </w:tabs>
        <w:spacing w:line="240" w:lineRule="auto"/>
        <w:ind w:left="3" w:hanging="3"/>
        <w:rPr>
          <w:rFonts w:ascii="Times New Roman" w:hAnsi="Times New Roman"/>
          <w:sz w:val="20"/>
        </w:rPr>
      </w:pPr>
      <w:r>
        <w:rPr>
          <w:rFonts w:ascii="Times New Roman" w:hAnsi="Times New Roman"/>
          <w:b/>
          <w:sz w:val="20"/>
        </w:rPr>
        <w:t>5.</w:t>
      </w:r>
      <w:r>
        <w:rPr>
          <w:rFonts w:ascii="Times New Roman" w:hAnsi="Times New Roman"/>
          <w:sz w:val="20"/>
        </w:rPr>
        <w:tab/>
      </w:r>
      <w:bookmarkStart w:id="26" w:name="_Ref516448541"/>
      <w:r>
        <w:rPr>
          <w:rStyle w:val="Heading2Text"/>
          <w:rFonts w:ascii="Times New Roman" w:hAnsi="Times New Roman"/>
        </w:rPr>
        <w:t>Third Party Rights</w:t>
      </w:r>
      <w:bookmarkEnd w:id="26"/>
      <w:r>
        <w:rPr>
          <w:rStyle w:val="Heading2Text"/>
          <w:rFonts w:ascii="Times New Roman" w:hAnsi="Times New Roman"/>
        </w:rPr>
        <w:t>:</w:t>
      </w:r>
      <w:r>
        <w:rPr>
          <w:rFonts w:ascii="Times New Roman" w:hAnsi="Times New Roman"/>
          <w:sz w:val="20"/>
        </w:rPr>
        <w:t xml:space="preserve">  The Parties do not intend that any third party shall have any rights under or be able to enforce the Agreement and the Parties exclude to the extent permitted under applicable law any such third party rights that might otherwise be implied.</w:t>
      </w:r>
    </w:p>
    <w:p w14:paraId="43AD0D53" w14:textId="77777777" w:rsidR="000A7BE7" w:rsidRDefault="000A7BE7" w:rsidP="000A7BE7">
      <w:pPr>
        <w:pStyle w:val="Body2"/>
        <w:jc w:val="both"/>
        <w:rPr>
          <w:rFonts w:ascii="Times New Roman" w:hAnsi="Times New Roman"/>
        </w:rPr>
      </w:pPr>
      <w:r>
        <w:rPr>
          <w:rFonts w:ascii="Times New Roman" w:hAnsi="Times New Roman"/>
        </w:rPr>
        <w:t>Executed by the duly authorised representative of each Party effective as of the Effective Date.</w:t>
      </w:r>
    </w:p>
    <w:p w14:paraId="60E4FDE5" w14:textId="77777777" w:rsidR="00040457" w:rsidRDefault="00040457" w:rsidP="009B12A3">
      <w:pPr>
        <w:spacing w:before="120" w:after="120"/>
        <w:jc w:val="both"/>
        <w:rPr>
          <w:bCs/>
          <w:iCs/>
        </w:rPr>
      </w:pPr>
    </w:p>
    <w:p w14:paraId="4BED24BD" w14:textId="77777777" w:rsidR="00CE701E" w:rsidRDefault="00CE701E" w:rsidP="009B12A3">
      <w:pPr>
        <w:spacing w:before="120" w:after="120"/>
        <w:jc w:val="both"/>
        <w:rPr>
          <w:bCs/>
          <w:iCs/>
        </w:rPr>
      </w:pPr>
    </w:p>
    <w:p w14:paraId="63A74BBD" w14:textId="77777777" w:rsidR="00CE701E" w:rsidRPr="009B12A3" w:rsidRDefault="00CE701E" w:rsidP="009B12A3">
      <w:pPr>
        <w:spacing w:before="120" w:after="120"/>
        <w:jc w:val="both"/>
        <w:rPr>
          <w:bCs/>
          <w:iCs/>
        </w:rPr>
      </w:pPr>
    </w:p>
    <w:p w14:paraId="24116CC6" w14:textId="77777777" w:rsidR="00040457" w:rsidRPr="009B12A3" w:rsidRDefault="00040457" w:rsidP="009B12A3">
      <w:pPr>
        <w:rPr>
          <w:bCs/>
          <w:iCs/>
        </w:rPr>
      </w:pPr>
    </w:p>
    <w:p w14:paraId="4B86BCF9" w14:textId="77777777" w:rsidR="00BD70D7" w:rsidRPr="009B12A3" w:rsidRDefault="00BD70D7" w:rsidP="00BD70D7">
      <w:pPr>
        <w:tabs>
          <w:tab w:val="left" w:pos="5040"/>
        </w:tabs>
        <w:rPr>
          <w:b/>
        </w:rPr>
      </w:pPr>
      <w:r w:rsidRPr="009B12A3">
        <w:rPr>
          <w:b/>
        </w:rPr>
        <w:lastRenderedPageBreak/>
        <w:t>“Party A”</w:t>
      </w:r>
      <w:r w:rsidRPr="009B12A3">
        <w:rPr>
          <w:b/>
        </w:rPr>
        <w:tab/>
        <w:t>“Party B”</w:t>
      </w:r>
    </w:p>
    <w:p w14:paraId="0B0C7C85" w14:textId="77777777" w:rsidR="00BD70D7" w:rsidRPr="009B12A3" w:rsidRDefault="00BD70D7" w:rsidP="00BD70D7">
      <w:pPr>
        <w:tabs>
          <w:tab w:val="left" w:pos="5040"/>
        </w:tabs>
        <w:rPr>
          <w:bCs/>
          <w:iCs/>
        </w:rPr>
      </w:pPr>
      <w:r>
        <w:rPr>
          <w:b/>
        </w:rPr>
        <w:t>CENTRICA</w:t>
      </w:r>
      <w:r w:rsidRPr="009B12A3">
        <w:rPr>
          <w:b/>
        </w:rPr>
        <w:t xml:space="preserve"> ENERGY LIMITED</w:t>
      </w:r>
      <w:r w:rsidRPr="009B12A3">
        <w:rPr>
          <w:b/>
          <w:bCs/>
          <w:i/>
          <w:iCs/>
        </w:rPr>
        <w:tab/>
      </w:r>
      <w:ins w:id="27" w:author="Michaela Duve" w:date="2016-08-08T13:55:00Z">
        <w:r w:rsidR="00972B0B" w:rsidRPr="00C02B04">
          <w:rPr>
            <w:b/>
          </w:rPr>
          <w:t>AOT Energy Switzerland AG</w:t>
        </w:r>
      </w:ins>
      <w:del w:id="28" w:author="Michaela Duve" w:date="2016-08-08T13:55:00Z">
        <w:r w:rsidRPr="009B12A3" w:rsidDel="00972B0B">
          <w:rPr>
            <w:b/>
            <w:highlight w:val="yellow"/>
          </w:rPr>
          <w:delText>[</w:delText>
        </w:r>
        <w:r w:rsidDel="00972B0B">
          <w:rPr>
            <w:b/>
            <w:highlight w:val="yellow"/>
          </w:rPr>
          <w:delText>N</w:delText>
        </w:r>
        <w:r w:rsidRPr="009B12A3" w:rsidDel="00972B0B">
          <w:rPr>
            <w:b/>
            <w:highlight w:val="yellow"/>
          </w:rPr>
          <w:delText>ame of counterparty]</w:delText>
        </w:r>
      </w:del>
    </w:p>
    <w:p w14:paraId="7911A88B" w14:textId="77777777" w:rsidR="00BD70D7" w:rsidRPr="009B12A3" w:rsidRDefault="00BD70D7" w:rsidP="00BD70D7">
      <w:pPr>
        <w:tabs>
          <w:tab w:val="left" w:pos="5040"/>
        </w:tabs>
        <w:rPr>
          <w:bCs/>
          <w:iCs/>
        </w:rPr>
      </w:pPr>
    </w:p>
    <w:p w14:paraId="357BDF79" w14:textId="77777777" w:rsidR="00BD70D7" w:rsidRPr="009B12A3" w:rsidRDefault="00BD70D7" w:rsidP="00BD70D7">
      <w:pPr>
        <w:tabs>
          <w:tab w:val="left" w:pos="5040"/>
        </w:tabs>
        <w:rPr>
          <w:bCs/>
          <w:iCs/>
        </w:rPr>
      </w:pPr>
    </w:p>
    <w:p w14:paraId="6C38EBE9" w14:textId="77777777" w:rsidR="00BD70D7" w:rsidRDefault="00BD70D7" w:rsidP="00BD70D7">
      <w:pPr>
        <w:tabs>
          <w:tab w:val="right" w:pos="4320"/>
          <w:tab w:val="left" w:pos="5040"/>
          <w:tab w:val="right" w:pos="9360"/>
        </w:tabs>
        <w:rPr>
          <w:bCs/>
          <w:iCs/>
        </w:rPr>
      </w:pPr>
      <w:r>
        <w:rPr>
          <w:bCs/>
          <w:iCs/>
          <w:u w:val="single"/>
        </w:rPr>
        <w:tab/>
      </w:r>
      <w:r>
        <w:rPr>
          <w:bCs/>
          <w:iCs/>
        </w:rPr>
        <w:tab/>
      </w:r>
      <w:r>
        <w:rPr>
          <w:bCs/>
          <w:iCs/>
          <w:u w:val="single"/>
        </w:rPr>
        <w:tab/>
      </w:r>
    </w:p>
    <w:p w14:paraId="5EBF4A5F" w14:textId="77777777" w:rsidR="00BD70D7" w:rsidRDefault="00BD70D7" w:rsidP="00BD70D7">
      <w:pPr>
        <w:tabs>
          <w:tab w:val="left" w:pos="5040"/>
        </w:tabs>
        <w:rPr>
          <w:b/>
          <w:bCs/>
          <w:i/>
          <w:iCs/>
        </w:rPr>
      </w:pPr>
      <w:r>
        <w:rPr>
          <w:b/>
          <w:bCs/>
          <w:i/>
          <w:iCs/>
        </w:rPr>
        <w:t>Signed</w:t>
      </w:r>
      <w:r>
        <w:rPr>
          <w:b/>
          <w:bCs/>
          <w:i/>
          <w:iCs/>
        </w:rPr>
        <w:tab/>
        <w:t>Signed</w:t>
      </w:r>
    </w:p>
    <w:p w14:paraId="6B94FABF" w14:textId="77777777" w:rsidR="00BD70D7" w:rsidRDefault="00BD70D7" w:rsidP="00BD70D7">
      <w:pPr>
        <w:tabs>
          <w:tab w:val="left" w:pos="5040"/>
        </w:tabs>
        <w:rPr>
          <w:b/>
          <w:bCs/>
          <w:i/>
          <w:iCs/>
        </w:rPr>
      </w:pPr>
    </w:p>
    <w:p w14:paraId="4D64623A" w14:textId="77777777" w:rsidR="00BD70D7" w:rsidRDefault="00BD70D7" w:rsidP="00BD70D7">
      <w:pPr>
        <w:tabs>
          <w:tab w:val="left" w:pos="5040"/>
        </w:tabs>
        <w:rPr>
          <w:b/>
          <w:bCs/>
          <w:i/>
          <w:iCs/>
        </w:rPr>
      </w:pPr>
      <w:r>
        <w:rPr>
          <w:b/>
          <w:bCs/>
          <w:i/>
          <w:iCs/>
        </w:rPr>
        <w:tab/>
      </w:r>
    </w:p>
    <w:p w14:paraId="1F193A31" w14:textId="77777777" w:rsidR="00BD70D7" w:rsidRDefault="00BD70D7" w:rsidP="00BD70D7">
      <w:pPr>
        <w:tabs>
          <w:tab w:val="right" w:pos="4320"/>
          <w:tab w:val="left" w:pos="5040"/>
          <w:tab w:val="right" w:pos="9360"/>
        </w:tabs>
        <w:rPr>
          <w:bCs/>
          <w:iCs/>
        </w:rPr>
      </w:pPr>
      <w:r>
        <w:rPr>
          <w:bCs/>
          <w:iCs/>
          <w:u w:val="single"/>
        </w:rPr>
        <w:tab/>
      </w:r>
      <w:r>
        <w:rPr>
          <w:bCs/>
          <w:iCs/>
        </w:rPr>
        <w:tab/>
      </w:r>
      <w:r>
        <w:rPr>
          <w:bCs/>
          <w:iCs/>
          <w:u w:val="single"/>
        </w:rPr>
        <w:tab/>
      </w:r>
    </w:p>
    <w:p w14:paraId="25DA2B97" w14:textId="77777777" w:rsidR="00BD70D7" w:rsidRDefault="00BD70D7" w:rsidP="00BD70D7">
      <w:pPr>
        <w:tabs>
          <w:tab w:val="left" w:pos="5040"/>
        </w:tabs>
        <w:rPr>
          <w:b/>
          <w:bCs/>
          <w:i/>
          <w:iCs/>
        </w:rPr>
      </w:pPr>
      <w:r>
        <w:rPr>
          <w:b/>
          <w:bCs/>
          <w:i/>
          <w:iCs/>
        </w:rPr>
        <w:t>Print name and title</w:t>
      </w:r>
      <w:r>
        <w:rPr>
          <w:b/>
          <w:bCs/>
          <w:i/>
          <w:iCs/>
        </w:rPr>
        <w:tab/>
        <w:t>Print name and title</w:t>
      </w:r>
    </w:p>
    <w:p w14:paraId="3DC705C4" w14:textId="77777777" w:rsidR="00040457" w:rsidRPr="009B12A3" w:rsidRDefault="00040457" w:rsidP="009B12A3">
      <w:pPr>
        <w:rPr>
          <w:bCs/>
          <w:iCs/>
        </w:rPr>
      </w:pPr>
    </w:p>
    <w:p w14:paraId="1734F5BD" w14:textId="77777777" w:rsidR="00040457" w:rsidRPr="009B12A3" w:rsidRDefault="00040457" w:rsidP="0002623E">
      <w:pPr>
        <w:rPr>
          <w:bCs/>
          <w:iCs/>
        </w:rPr>
      </w:pPr>
    </w:p>
    <w:p w14:paraId="65C41CB7" w14:textId="77777777" w:rsidR="00040457" w:rsidRDefault="00040457">
      <w:pPr>
        <w:pStyle w:val="Textkrper"/>
        <w:jc w:val="center"/>
        <w:rPr>
          <w:b/>
          <w:sz w:val="44"/>
        </w:rPr>
        <w:sectPr w:rsidR="00040457" w:rsidSect="009B12A3">
          <w:footerReference w:type="default" r:id="rId12"/>
          <w:pgSz w:w="12240" w:h="15840"/>
          <w:pgMar w:top="1440" w:right="1800" w:bottom="1440" w:left="1418" w:header="720" w:footer="720" w:gutter="0"/>
          <w:pgNumType w:start="23"/>
          <w:cols w:space="720"/>
        </w:sectPr>
      </w:pPr>
    </w:p>
    <w:p w14:paraId="2F8E7624" w14:textId="77777777" w:rsidR="00040457" w:rsidRDefault="00040457">
      <w:pPr>
        <w:pStyle w:val="Textkrper"/>
        <w:jc w:val="center"/>
        <w:rPr>
          <w:b/>
          <w:sz w:val="44"/>
        </w:rPr>
      </w:pPr>
      <w:r>
        <w:rPr>
          <w:b/>
          <w:sz w:val="44"/>
        </w:rPr>
        <w:lastRenderedPageBreak/>
        <w:t>EFET</w:t>
      </w:r>
    </w:p>
    <w:p w14:paraId="07571EDE" w14:textId="77777777" w:rsidR="00040457" w:rsidRDefault="00040457">
      <w:pPr>
        <w:pStyle w:val="Textkrper"/>
        <w:jc w:val="center"/>
        <w:rPr>
          <w:b/>
          <w:sz w:val="36"/>
        </w:rPr>
      </w:pPr>
      <w:r>
        <w:rPr>
          <w:b/>
          <w:sz w:val="36"/>
        </w:rPr>
        <w:t>European Federation of Energy Traders</w:t>
      </w:r>
    </w:p>
    <w:p w14:paraId="3447F1AE" w14:textId="77777777" w:rsidR="00040457" w:rsidRDefault="00040457">
      <w:pPr>
        <w:pStyle w:val="Textkrper"/>
        <w:jc w:val="center"/>
        <w:rPr>
          <w:b/>
        </w:rPr>
      </w:pPr>
      <w:r>
        <w:rPr>
          <w:b/>
          <w:sz w:val="28"/>
        </w:rPr>
        <w:t>Election Sheet</w:t>
      </w:r>
      <w:r>
        <w:rPr>
          <w:b/>
          <w:sz w:val="28"/>
        </w:rPr>
        <w:br/>
        <w:t>to the</w:t>
      </w:r>
      <w:r>
        <w:rPr>
          <w:b/>
          <w:sz w:val="28"/>
        </w:rPr>
        <w:br/>
        <w:t>General Agreement</w:t>
      </w:r>
    </w:p>
    <w:p w14:paraId="470F818B" w14:textId="77777777" w:rsidR="00040457" w:rsidRDefault="00040457">
      <w:pPr>
        <w:pStyle w:val="Textkrper"/>
        <w:jc w:val="center"/>
      </w:pPr>
      <w:r>
        <w:t>with an Effective Date of ........................................</w:t>
      </w:r>
    </w:p>
    <w:p w14:paraId="38E98976" w14:textId="77777777" w:rsidR="00040457" w:rsidRDefault="00040457">
      <w:pPr>
        <w:jc w:val="center"/>
      </w:pPr>
      <w:r>
        <w:t>between</w:t>
      </w:r>
    </w:p>
    <w:p w14:paraId="724B5725" w14:textId="77777777" w:rsidR="00040457" w:rsidRDefault="00040457"/>
    <w:p w14:paraId="4F5B1A21" w14:textId="77777777" w:rsidR="00040457" w:rsidRDefault="00D41517" w:rsidP="009B12A3">
      <w:pPr>
        <w:jc w:val="center"/>
      </w:pPr>
      <w:r>
        <w:rPr>
          <w:b/>
        </w:rPr>
        <w:t>CENTRICA</w:t>
      </w:r>
      <w:r w:rsidR="00040457" w:rsidRPr="00322F08">
        <w:rPr>
          <w:b/>
        </w:rPr>
        <w:t xml:space="preserve"> ENERGY LIMITED</w:t>
      </w:r>
    </w:p>
    <w:p w14:paraId="75064F35" w14:textId="77777777" w:rsidR="00040457" w:rsidRDefault="00040457" w:rsidP="009B12A3">
      <w:pPr>
        <w:jc w:val="center"/>
      </w:pPr>
      <w:r>
        <w:t>(</w:t>
      </w:r>
      <w:r>
        <w:rPr>
          <w:b/>
        </w:rPr>
        <w:t>“Party A</w:t>
      </w:r>
      <w:r>
        <w:t>”)</w:t>
      </w:r>
    </w:p>
    <w:p w14:paraId="0E19A1B0" w14:textId="77777777" w:rsidR="00040457" w:rsidRDefault="00040457"/>
    <w:p w14:paraId="085C931D" w14:textId="77777777" w:rsidR="00040457" w:rsidRDefault="00040457">
      <w:pPr>
        <w:jc w:val="center"/>
      </w:pPr>
      <w:r>
        <w:t xml:space="preserve">and </w:t>
      </w:r>
    </w:p>
    <w:p w14:paraId="62847F86" w14:textId="77777777" w:rsidR="00040457" w:rsidRDefault="00040457" w:rsidP="0012746F">
      <w:pPr>
        <w:jc w:val="center"/>
      </w:pPr>
    </w:p>
    <w:p w14:paraId="101D162B" w14:textId="77777777" w:rsidR="00040457" w:rsidRDefault="00972B0B" w:rsidP="0012746F">
      <w:pPr>
        <w:pStyle w:val="Textkrper"/>
        <w:tabs>
          <w:tab w:val="left" w:pos="2410"/>
          <w:tab w:val="left" w:pos="4678"/>
        </w:tabs>
        <w:jc w:val="center"/>
      </w:pPr>
      <w:ins w:id="29" w:author="Michaela Duve" w:date="2016-08-08T13:55:00Z">
        <w:r w:rsidRPr="00C02B04">
          <w:rPr>
            <w:b/>
          </w:rPr>
          <w:t>AOT Energy Switzerland AG</w:t>
        </w:r>
      </w:ins>
      <w:del w:id="30" w:author="Michaela Duve" w:date="2016-08-08T13:55:00Z">
        <w:r w:rsidR="00040457" w:rsidRPr="009B12A3" w:rsidDel="00972B0B">
          <w:rPr>
            <w:b/>
            <w:highlight w:val="yellow"/>
          </w:rPr>
          <w:delText>[</w:delText>
        </w:r>
        <w:r w:rsidR="002141F6" w:rsidDel="00972B0B">
          <w:rPr>
            <w:b/>
            <w:highlight w:val="yellow"/>
          </w:rPr>
          <w:delText>insert name of counterparty</w:delText>
        </w:r>
        <w:r w:rsidR="00040457" w:rsidRPr="009B12A3" w:rsidDel="00972B0B">
          <w:rPr>
            <w:b/>
            <w:highlight w:val="yellow"/>
          </w:rPr>
          <w:delText>]</w:delText>
        </w:r>
      </w:del>
      <w:r w:rsidR="00040457">
        <w:br/>
        <w:t>(“</w:t>
      </w:r>
      <w:r w:rsidR="00040457">
        <w:rPr>
          <w:b/>
        </w:rPr>
        <w:t>Party B</w:t>
      </w:r>
      <w:r w:rsidR="00040457">
        <w:t>”)</w:t>
      </w:r>
    </w:p>
    <w:p w14:paraId="46E824F8" w14:textId="77777777" w:rsidR="00040457" w:rsidRDefault="00040457">
      <w:pPr>
        <w:pStyle w:val="Textkrper"/>
        <w:jc w:val="center"/>
        <w:rPr>
          <w:b/>
        </w:rPr>
      </w:pPr>
    </w:p>
    <w:p w14:paraId="52DF2485" w14:textId="77777777" w:rsidR="00040457" w:rsidRDefault="00040457">
      <w:pPr>
        <w:pStyle w:val="Textkrper"/>
        <w:jc w:val="center"/>
        <w:rPr>
          <w:b/>
        </w:rPr>
      </w:pPr>
      <w:r>
        <w:rPr>
          <w:b/>
        </w:rPr>
        <w:t>PART I: CUSTOMI</w:t>
      </w:r>
      <w:r w:rsidR="00F05CD3">
        <w:rPr>
          <w:b/>
        </w:rPr>
        <w:t>S</w:t>
      </w:r>
      <w:r>
        <w:rPr>
          <w:b/>
        </w:rPr>
        <w:t>ATION OF PROVISIONS IN THE GENERAL AGREEMENT</w:t>
      </w:r>
    </w:p>
    <w:p w14:paraId="5588E7C5" w14:textId="77777777" w:rsidR="00040457" w:rsidRDefault="00040457">
      <w:pPr>
        <w:pStyle w:val="Textkrper"/>
        <w:jc w:val="center"/>
        <w:rPr>
          <w:b/>
          <w:sz w:val="22"/>
          <w:u w:val="single"/>
        </w:rPr>
      </w:pPr>
      <w:r>
        <w:rPr>
          <w:b/>
          <w:sz w:val="22"/>
        </w:rPr>
        <w:t>§1</w:t>
      </w:r>
      <w:r>
        <w:rPr>
          <w:b/>
          <w:sz w:val="22"/>
        </w:rPr>
        <w:br/>
      </w:r>
      <w:r>
        <w:rPr>
          <w:b/>
          <w:sz w:val="22"/>
          <w:u w:val="single"/>
        </w:rPr>
        <w:t>Subject of Agreement</w:t>
      </w:r>
    </w:p>
    <w:p w14:paraId="00304829" w14:textId="77777777" w:rsidR="00040457" w:rsidRPr="009F3734" w:rsidRDefault="001E3427" w:rsidP="00C57B4D">
      <w:pPr>
        <w:pStyle w:val="Textkrper"/>
        <w:spacing w:after="0"/>
        <w:ind w:left="2160" w:hanging="2160"/>
        <w:jc w:val="left"/>
      </w:pPr>
      <w:r>
        <w:rPr>
          <w:b/>
        </w:rPr>
        <w:t>§ 1.1</w:t>
      </w:r>
      <w:r w:rsidR="00040457">
        <w:t xml:space="preserve"> </w:t>
      </w:r>
      <w:r>
        <w:rPr>
          <w:b/>
        </w:rPr>
        <w:t>Subject of Agreement</w:t>
      </w:r>
      <w:r w:rsidR="00040457">
        <w:rPr>
          <w:b/>
        </w:rPr>
        <w:t>:</w:t>
      </w:r>
      <w:r w:rsidR="00040457">
        <w:rPr>
          <w:b/>
        </w:rPr>
        <w:tab/>
      </w:r>
      <w:r w:rsidR="00040457">
        <w:t>[</w:t>
      </w:r>
      <w:ins w:id="31" w:author="Michaela Duve" w:date="2016-08-08T13:56:00Z">
        <w:r w:rsidR="00972B0B">
          <w:t xml:space="preserve"> </w:t>
        </w:r>
      </w:ins>
      <w:del w:id="32" w:author="Michaela Duve" w:date="2016-08-08T13:56:00Z">
        <w:r w:rsidR="009F3734" w:rsidDel="00972B0B">
          <w:delText>X</w:delText>
        </w:r>
      </w:del>
      <w:r w:rsidR="004C5D46">
        <w:t>]</w:t>
      </w:r>
      <w:r w:rsidR="00040457">
        <w:t xml:space="preserve"> § 1.</w:t>
      </w:r>
      <w:r w:rsidR="00CC4FF5">
        <w:t>1</w:t>
      </w:r>
      <w:r w:rsidR="00040457">
        <w:t xml:space="preserve"> shal</w:t>
      </w:r>
      <w:r w:rsidR="00040457" w:rsidRPr="009F3734">
        <w:t>l apply</w:t>
      </w:r>
      <w:r w:rsidR="008740CD">
        <w:rPr>
          <w:rStyle w:val="Funotenzeichen"/>
        </w:rPr>
        <w:footnoteReference w:id="1"/>
      </w:r>
      <w:r w:rsidR="00040457" w:rsidRPr="009F3734">
        <w:t>, or</w:t>
      </w:r>
    </w:p>
    <w:p w14:paraId="574D0D55" w14:textId="77777777" w:rsidR="00040457" w:rsidRDefault="00040457" w:rsidP="00DD49C2">
      <w:pPr>
        <w:pStyle w:val="Textkrper"/>
        <w:spacing w:after="0"/>
        <w:ind w:left="2160" w:firstLine="720"/>
      </w:pPr>
      <w:r w:rsidRPr="009F3734">
        <w:t>[</w:t>
      </w:r>
      <w:ins w:id="33" w:author="Michaela Duve" w:date="2016-08-08T13:56:00Z">
        <w:r w:rsidR="00972B0B">
          <w:t>X</w:t>
        </w:r>
      </w:ins>
      <w:r w:rsidR="009F3734" w:rsidRPr="009F3734">
        <w:t xml:space="preserve">  </w:t>
      </w:r>
      <w:r w:rsidR="00CC4FF5" w:rsidRPr="009F3734">
        <w:t>] § 1.1</w:t>
      </w:r>
      <w:r w:rsidRPr="009F3734">
        <w:t xml:space="preserve"> shall apply</w:t>
      </w:r>
      <w:r w:rsidR="001E3427" w:rsidRPr="00950278">
        <w:t xml:space="preserve">, except that this General Agreement shall not apply to </w:t>
      </w:r>
      <w:r w:rsidR="001E3427" w:rsidRPr="009F3734">
        <w:tab/>
        <w:t xml:space="preserve">Individual Contracts in respect of which the Delivery Point </w:t>
      </w:r>
      <w:ins w:id="34" w:author="Michaela Duve" w:date="2016-08-08T13:55:00Z">
        <w:r w:rsidR="00972B0B">
          <w:t>in respect of which the Delivery Point is in Poland or at the Polish Virtual Trading Point</w:t>
        </w:r>
      </w:ins>
      <w:del w:id="35" w:author="Michaela Duve" w:date="2016-08-08T13:55:00Z">
        <w:r w:rsidR="001E3427" w:rsidRPr="009F3734" w:rsidDel="00972B0B">
          <w:delText xml:space="preserve">is the National </w:delText>
        </w:r>
        <w:r w:rsidR="001E3427" w:rsidRPr="009F3734" w:rsidDel="00972B0B">
          <w:tab/>
          <w:delText xml:space="preserve">Balancing Point in the UK or the </w:delText>
        </w:r>
        <w:r w:rsidR="001E3427" w:rsidRPr="00950278" w:rsidDel="00972B0B">
          <w:delText>Zeebrugge Hub in Belgium</w:delText>
        </w:r>
      </w:del>
      <w:r w:rsidR="00B305D1" w:rsidRPr="009F3734">
        <w:t>.</w:t>
      </w:r>
    </w:p>
    <w:p w14:paraId="420557D0" w14:textId="77777777" w:rsidR="009F3734" w:rsidRDefault="009F3734" w:rsidP="00DD49C2">
      <w:pPr>
        <w:pStyle w:val="Textkrper"/>
        <w:spacing w:after="0"/>
        <w:ind w:left="2160" w:firstLine="720"/>
        <w:rPr>
          <w:ins w:id="36" w:author="Michaela Duve" w:date="2016-08-08T13:56:00Z"/>
        </w:rPr>
      </w:pPr>
    </w:p>
    <w:p w14:paraId="620697EF" w14:textId="5503DA2A" w:rsidR="00972B0B" w:rsidRDefault="00972B0B" w:rsidP="00972B0B">
      <w:pPr>
        <w:tabs>
          <w:tab w:val="left" w:pos="0"/>
        </w:tabs>
        <w:rPr>
          <w:ins w:id="37" w:author="Michaela Duve" w:date="2016-08-08T13:56:00Z"/>
        </w:rPr>
      </w:pPr>
      <w:ins w:id="38" w:author="Michaela Duve" w:date="2016-08-08T13:56:00Z">
        <w:r>
          <w:t>AOTES: Due to the license requirements in Poland any transactions with Delivery Point in Poland and at the PL VTP are exclusively entered into by our Polish Affiliate AOT Poland sp. z.o.o..</w:t>
        </w:r>
      </w:ins>
      <w:ins w:id="39" w:author="Michaela Duve" w:date="2016-08-25T11:20:00Z">
        <w:r w:rsidR="001708D0">
          <w:t xml:space="preserve"> </w:t>
        </w:r>
      </w:ins>
      <w:ins w:id="40" w:author="Michaela Duve" w:date="2016-08-25T11:19:00Z">
        <w:r w:rsidR="001708D0">
          <w:t xml:space="preserve">In respect of NGP and ZeeBeach would you trade both points under Appendix to the EFET? </w:t>
        </w:r>
      </w:ins>
    </w:p>
    <w:p w14:paraId="31FF8FB4" w14:textId="77777777" w:rsidR="00972B0B" w:rsidRDefault="00972B0B" w:rsidP="00DD49C2">
      <w:pPr>
        <w:pStyle w:val="Textkrper"/>
        <w:spacing w:after="0"/>
        <w:ind w:left="2160" w:firstLine="720"/>
      </w:pPr>
    </w:p>
    <w:p w14:paraId="3438CB1A" w14:textId="77777777" w:rsidR="001E3427" w:rsidRDefault="001E3427">
      <w:pPr>
        <w:pStyle w:val="Textkrper"/>
        <w:spacing w:after="0"/>
        <w:ind w:left="2160" w:firstLine="720"/>
        <w:jc w:val="left"/>
      </w:pPr>
    </w:p>
    <w:p w14:paraId="01D46EB4" w14:textId="77777777" w:rsidR="001E3427" w:rsidRDefault="001E3427" w:rsidP="001E3427">
      <w:pPr>
        <w:pStyle w:val="Textkrper"/>
        <w:spacing w:after="0"/>
        <w:ind w:left="2160" w:hanging="2160"/>
        <w:jc w:val="left"/>
      </w:pPr>
      <w:r>
        <w:rPr>
          <w:b/>
        </w:rPr>
        <w:t>§ 1.2 Pre-Existing Contracts:</w:t>
      </w:r>
      <w:r>
        <w:rPr>
          <w:b/>
        </w:rPr>
        <w:tab/>
      </w:r>
      <w:r>
        <w:t>[</w:t>
      </w:r>
      <w:ins w:id="41" w:author="Michaela Duve" w:date="2016-08-08T13:56:00Z">
        <w:r w:rsidR="00972B0B">
          <w:t xml:space="preserve">  </w:t>
        </w:r>
      </w:ins>
      <w:del w:id="42" w:author="Michaela Duve" w:date="2016-08-08T13:56:00Z">
        <w:r w:rsidR="00EF762A" w:rsidDel="00972B0B">
          <w:delText>X</w:delText>
        </w:r>
      </w:del>
      <w:r>
        <w:t>] § 1.2 shall apply, or</w:t>
      </w:r>
    </w:p>
    <w:p w14:paraId="4DA7A317" w14:textId="77777777" w:rsidR="002118FE" w:rsidRDefault="001E3427" w:rsidP="002118FE">
      <w:pPr>
        <w:pStyle w:val="Textkrper"/>
        <w:spacing w:after="0"/>
        <w:ind w:left="2160" w:firstLine="720"/>
        <w:jc w:val="left"/>
      </w:pPr>
      <w:del w:id="43" w:author="Michaela Duve" w:date="2016-08-08T13:56:00Z">
        <w:r w:rsidDel="00972B0B">
          <w:delText>[</w:delText>
        </w:r>
        <w:r w:rsidR="00EF762A" w:rsidDel="00972B0B">
          <w:delText xml:space="preserve">   </w:delText>
        </w:r>
      </w:del>
      <w:ins w:id="44" w:author="Michaela Duve" w:date="2016-08-08T13:56:00Z">
        <w:r w:rsidR="00972B0B">
          <w:t>[X</w:t>
        </w:r>
      </w:ins>
      <w:r>
        <w:t xml:space="preserve">] § 1.2 shall </w:t>
      </w:r>
      <w:r w:rsidRPr="0041379F">
        <w:rPr>
          <w:u w:val="single"/>
        </w:rPr>
        <w:t>not</w:t>
      </w:r>
      <w:r>
        <w:t xml:space="preserve"> apply</w:t>
      </w:r>
    </w:p>
    <w:p w14:paraId="33288FF0" w14:textId="77777777" w:rsidR="002118FE" w:rsidRDefault="002118FE" w:rsidP="002118FE">
      <w:pPr>
        <w:pStyle w:val="Textkrper"/>
        <w:spacing w:after="0"/>
        <w:ind w:left="2160" w:firstLine="720"/>
        <w:jc w:val="left"/>
      </w:pPr>
    </w:p>
    <w:p w14:paraId="3626A7DB" w14:textId="77777777" w:rsidR="00972B0B" w:rsidRPr="00F12B92" w:rsidRDefault="00972B0B" w:rsidP="00972B0B">
      <w:pPr>
        <w:rPr>
          <w:ins w:id="45" w:author="Michaela Duve" w:date="2016-08-08T13:56:00Z"/>
        </w:rPr>
      </w:pPr>
      <w:ins w:id="46" w:author="Michaela Duve" w:date="2016-08-08T13:56:00Z">
        <w:r w:rsidRPr="00F12B92">
          <w:t>AOTES: We don’t have any existing transactions.</w:t>
        </w:r>
      </w:ins>
    </w:p>
    <w:p w14:paraId="040242D8" w14:textId="77777777" w:rsidR="00040457" w:rsidRDefault="00040457">
      <w:pPr>
        <w:pStyle w:val="Textkrper"/>
        <w:spacing w:after="0"/>
        <w:ind w:left="2160" w:firstLine="720"/>
        <w:jc w:val="left"/>
      </w:pPr>
    </w:p>
    <w:p w14:paraId="65CB1A7B" w14:textId="77777777" w:rsidR="00040457" w:rsidRDefault="00040457">
      <w:pPr>
        <w:pStyle w:val="Textkrper"/>
        <w:jc w:val="center"/>
        <w:rPr>
          <w:b/>
          <w:sz w:val="22"/>
          <w:u w:val="single"/>
        </w:rPr>
      </w:pPr>
      <w:r>
        <w:rPr>
          <w:b/>
          <w:sz w:val="22"/>
        </w:rPr>
        <w:t>§2</w:t>
      </w:r>
      <w:r>
        <w:rPr>
          <w:b/>
          <w:sz w:val="22"/>
        </w:rPr>
        <w:br/>
      </w:r>
      <w:r>
        <w:rPr>
          <w:b/>
          <w:sz w:val="22"/>
          <w:u w:val="single"/>
        </w:rPr>
        <w:t>Definitions and Construction</w:t>
      </w:r>
    </w:p>
    <w:p w14:paraId="3BC3BB7F" w14:textId="77777777" w:rsidR="00040457" w:rsidRDefault="00040457" w:rsidP="007B63B7">
      <w:pPr>
        <w:pStyle w:val="Textkrper"/>
        <w:tabs>
          <w:tab w:val="left" w:pos="2835"/>
        </w:tabs>
        <w:rPr>
          <w:sz w:val="22"/>
          <w:u w:val="single"/>
        </w:rPr>
      </w:pPr>
      <w:r>
        <w:rPr>
          <w:b/>
        </w:rPr>
        <w:t>§ 2.2 Inconsistencies:</w:t>
      </w:r>
      <w:r>
        <w:rPr>
          <w:b/>
        </w:rPr>
        <w:tab/>
      </w:r>
      <w:r>
        <w:t>The following sentence shall be</w:t>
      </w:r>
      <w:r>
        <w:rPr>
          <w:sz w:val="22"/>
        </w:rPr>
        <w:t xml:space="preserve"> </w:t>
      </w:r>
      <w:r>
        <w:t>added at the end of § 2.2</w:t>
      </w:r>
      <w:r w:rsidRPr="0041379F">
        <w:rPr>
          <w:sz w:val="22"/>
        </w:rPr>
        <w:t>:</w:t>
      </w:r>
    </w:p>
    <w:p w14:paraId="5EFCD6AB" w14:textId="77777777" w:rsidR="002118FE" w:rsidRDefault="00040457" w:rsidP="00DE31BE">
      <w:pPr>
        <w:pStyle w:val="Textkrper"/>
        <w:ind w:left="2835"/>
        <w:rPr>
          <w:ins w:id="47" w:author="Michaela Duve" w:date="2016-08-08T13:56:00Z"/>
        </w:rPr>
      </w:pPr>
      <w:r>
        <w:t xml:space="preserve">“The evidence of an Individual Contract contained in any recorded telephone conversation(s) and in any undisputed Confirmation shall prevail over any </w:t>
      </w:r>
      <w:r>
        <w:lastRenderedPageBreak/>
        <w:t>other oral or written evidence. If there is any inconsistency between any recorded telephone</w:t>
      </w:r>
      <w:r w:rsidR="0041379F">
        <w:t xml:space="preserve"> </w:t>
      </w:r>
      <w:r>
        <w:t xml:space="preserve">conversation(s) and </w:t>
      </w:r>
      <w:r w:rsidR="00DE31BE">
        <w:t xml:space="preserve">the terms of </w:t>
      </w:r>
      <w:r>
        <w:t>a Confirmation</w:t>
      </w:r>
      <w:r w:rsidR="00DE31BE">
        <w:t>,</w:t>
      </w:r>
      <w:r>
        <w:t xml:space="preserve"> the former shall prevail.</w:t>
      </w:r>
      <w:r w:rsidR="00154245">
        <w:t>”</w:t>
      </w:r>
    </w:p>
    <w:p w14:paraId="24C44EAA" w14:textId="77777777" w:rsidR="00972B0B" w:rsidRPr="00DD49C2" w:rsidRDefault="00972B0B" w:rsidP="00DE31BE">
      <w:pPr>
        <w:pStyle w:val="Textkrper"/>
        <w:ind w:left="2835"/>
      </w:pPr>
      <w:ins w:id="48" w:author="Michaela Duve" w:date="2016-08-08T13:56:00Z">
        <w:r>
          <w:t xml:space="preserve">AOTES: This is not </w:t>
        </w:r>
      </w:ins>
      <w:ins w:id="49" w:author="Michaela Duve" w:date="2016-08-08T13:57:00Z">
        <w:r>
          <w:t>acceptable</w:t>
        </w:r>
      </w:ins>
      <w:ins w:id="50" w:author="Michaela Duve" w:date="2016-08-08T13:56:00Z">
        <w:r>
          <w:t xml:space="preserve"> </w:t>
        </w:r>
      </w:ins>
      <w:ins w:id="51" w:author="Michaela Duve" w:date="2016-08-08T13:57:00Z">
        <w:r>
          <w:t>for us</w:t>
        </w:r>
      </w:ins>
      <w:ins w:id="52" w:author="Michaela Duve" w:date="2016-08-08T14:00:00Z">
        <w:r>
          <w:t xml:space="preserve"> – it might be that the oral communication contains undetected misunderstandings</w:t>
        </w:r>
      </w:ins>
      <w:ins w:id="53" w:author="Michaela Duve" w:date="2016-08-08T13:57:00Z">
        <w:r>
          <w:t xml:space="preserve">. The Confirmation should reflect the understanding of the Parties and should be binding. </w:t>
        </w:r>
      </w:ins>
    </w:p>
    <w:p w14:paraId="1A0AA2DB" w14:textId="77777777" w:rsidR="00040457" w:rsidRPr="0041379F" w:rsidRDefault="00040457" w:rsidP="0041379F">
      <w:pPr>
        <w:pStyle w:val="Textkrper"/>
        <w:spacing w:after="0"/>
        <w:ind w:left="2880" w:hanging="2880"/>
        <w:jc w:val="left"/>
        <w:rPr>
          <w:b/>
        </w:rPr>
      </w:pPr>
      <w:r>
        <w:rPr>
          <w:b/>
        </w:rPr>
        <w:t>§ 2.4</w:t>
      </w:r>
      <w:r>
        <w:t xml:space="preserve"> </w:t>
      </w:r>
      <w:r w:rsidR="0041379F">
        <w:rPr>
          <w:b/>
        </w:rPr>
        <w:t xml:space="preserve">References to Time: </w:t>
      </w:r>
      <w:r w:rsidR="0041379F">
        <w:rPr>
          <w:b/>
        </w:rPr>
        <w:tab/>
      </w:r>
      <w:r>
        <w:t>time references shall be:</w:t>
      </w:r>
      <w:r>
        <w:tab/>
      </w:r>
    </w:p>
    <w:p w14:paraId="25166FE5" w14:textId="77777777" w:rsidR="00040457" w:rsidRDefault="00040457">
      <w:pPr>
        <w:pStyle w:val="Textkrper"/>
        <w:spacing w:after="0"/>
        <w:ind w:left="2880"/>
        <w:jc w:val="left"/>
      </w:pPr>
      <w:r>
        <w:t>[</w:t>
      </w:r>
      <w:r>
        <w:rPr>
          <w:color w:val="000000"/>
        </w:rPr>
        <w:t>X</w:t>
      </w:r>
      <w:r>
        <w:t>] as provided in the General Agreement (CET), or</w:t>
      </w:r>
    </w:p>
    <w:p w14:paraId="68CF70D7" w14:textId="77777777" w:rsidR="00040457" w:rsidRDefault="00040457" w:rsidP="00DD49C2">
      <w:pPr>
        <w:pStyle w:val="Textkrper"/>
        <w:spacing w:after="0"/>
        <w:ind w:left="2880"/>
        <w:jc w:val="left"/>
      </w:pPr>
      <w:r>
        <w:t xml:space="preserve">[   ] to the following time: </w:t>
      </w:r>
    </w:p>
    <w:p w14:paraId="7928E156" w14:textId="77777777" w:rsidR="00040457" w:rsidRDefault="00040457">
      <w:pPr>
        <w:pStyle w:val="Textkrper"/>
        <w:jc w:val="center"/>
        <w:rPr>
          <w:b/>
          <w:sz w:val="22"/>
        </w:rPr>
      </w:pPr>
    </w:p>
    <w:p w14:paraId="30599C66" w14:textId="77777777" w:rsidR="00040457" w:rsidRDefault="00040457">
      <w:pPr>
        <w:pStyle w:val="Textkrper"/>
        <w:jc w:val="center"/>
        <w:rPr>
          <w:b/>
          <w:sz w:val="22"/>
          <w:u w:val="single"/>
        </w:rPr>
      </w:pPr>
      <w:r>
        <w:rPr>
          <w:b/>
          <w:sz w:val="22"/>
        </w:rPr>
        <w:t>§3</w:t>
      </w:r>
      <w:r>
        <w:rPr>
          <w:b/>
          <w:sz w:val="22"/>
        </w:rPr>
        <w:br/>
      </w:r>
      <w:r>
        <w:rPr>
          <w:b/>
          <w:sz w:val="22"/>
          <w:u w:val="single"/>
        </w:rPr>
        <w:t>Concluding and Confirming Individual Contracts</w:t>
      </w:r>
    </w:p>
    <w:p w14:paraId="78D1CE24" w14:textId="77777777" w:rsidR="00040457" w:rsidRDefault="00040457">
      <w:pPr>
        <w:pStyle w:val="Textkrper"/>
        <w:jc w:val="left"/>
      </w:pPr>
      <w:r>
        <w:rPr>
          <w:b/>
          <w:snapToGrid w:val="0"/>
          <w:color w:val="000000"/>
        </w:rPr>
        <w:t>§</w:t>
      </w:r>
      <w:r>
        <w:t xml:space="preserve"> 3.3 shall be deleted and replaced by the following:</w:t>
      </w:r>
    </w:p>
    <w:p w14:paraId="23DE3A29" w14:textId="77777777" w:rsidR="00040457" w:rsidRDefault="00040457">
      <w:pPr>
        <w:jc w:val="both"/>
        <w:rPr>
          <w:b/>
          <w:snapToGrid w:val="0"/>
          <w:color w:val="000000"/>
        </w:rPr>
      </w:pPr>
      <w:r w:rsidRPr="007E4391">
        <w:rPr>
          <w:snapToGrid w:val="0"/>
          <w:color w:val="000000"/>
        </w:rPr>
        <w:t>“</w:t>
      </w:r>
      <w:r>
        <w:rPr>
          <w:b/>
          <w:snapToGrid w:val="0"/>
          <w:color w:val="000000"/>
        </w:rPr>
        <w:t>3. Issuing of Confirmations and Objections to Confirmations:</w:t>
      </w:r>
    </w:p>
    <w:p w14:paraId="1F69ECC5" w14:textId="77777777" w:rsidR="00040457" w:rsidRDefault="00040457">
      <w:pPr>
        <w:ind w:left="360"/>
        <w:jc w:val="both"/>
        <w:rPr>
          <w:snapToGrid w:val="0"/>
          <w:color w:val="000000"/>
        </w:rPr>
      </w:pPr>
    </w:p>
    <w:p w14:paraId="3DAD0C0C" w14:textId="77777777" w:rsidR="00972B0B" w:rsidRDefault="00972B0B">
      <w:pPr>
        <w:pStyle w:val="Listenabsatz"/>
        <w:ind w:left="2835"/>
        <w:contextualSpacing w:val="0"/>
        <w:rPr>
          <w:ins w:id="54" w:author="Michaela Duve" w:date="2016-08-08T13:58:00Z"/>
          <w:rFonts w:ascii="Times New Roman" w:hAnsi="Times New Roman"/>
        </w:rPr>
        <w:pPrChange w:id="55" w:author="Michaela Duve" w:date="2016-08-08T13:58:00Z">
          <w:pPr>
            <w:pStyle w:val="Listenabsatz"/>
            <w:numPr>
              <w:numId w:val="47"/>
            </w:numPr>
            <w:ind w:hanging="360"/>
            <w:contextualSpacing w:val="0"/>
          </w:pPr>
        </w:pPrChange>
      </w:pPr>
      <w:ins w:id="56" w:author="Michaela Duve" w:date="2016-08-08T13:58:00Z">
        <w:r w:rsidRPr="008115D7">
          <w:rPr>
            <w:rFonts w:ascii="Times New Roman" w:hAnsi="Times New Roman"/>
            <w:b/>
            <w:lang w:eastAsia="fr-FR"/>
          </w:rPr>
          <w:t>§3.2 Confirmations</w:t>
        </w:r>
        <w:r w:rsidRPr="008115D7">
          <w:rPr>
            <w:rFonts w:ascii="Times New Roman" w:hAnsi="Times New Roman"/>
            <w:lang w:eastAsia="fr-FR"/>
          </w:rPr>
          <w:t>: The following shall be added after the second sentence</w:t>
        </w:r>
        <w:r>
          <w:rPr>
            <w:rFonts w:ascii="Times New Roman" w:hAnsi="Times New Roman"/>
            <w:lang w:eastAsia="fr-FR"/>
          </w:rPr>
          <w:t>:</w:t>
        </w:r>
      </w:ins>
    </w:p>
    <w:p w14:paraId="32B3F0F7" w14:textId="77777777" w:rsidR="00972B0B" w:rsidRPr="008115D7" w:rsidRDefault="00972B0B" w:rsidP="00972B0B">
      <w:pPr>
        <w:pStyle w:val="Listenabsatz"/>
        <w:ind w:left="2835"/>
        <w:jc w:val="both"/>
        <w:rPr>
          <w:ins w:id="57" w:author="Michaela Duve" w:date="2016-08-08T13:58:00Z"/>
          <w:rFonts w:ascii="Times New Roman" w:hAnsi="Times New Roman"/>
        </w:rPr>
      </w:pPr>
      <w:ins w:id="58" w:author="Michaela Duve" w:date="2016-08-08T13:58:00Z">
        <w:r w:rsidRPr="008115D7">
          <w:rPr>
            <w:rFonts w:ascii="Times New Roman" w:hAnsi="Times New Roman"/>
            <w:lang w:eastAsia="fr-FR"/>
          </w:rPr>
          <w:t xml:space="preserve"> “On signature by both Parties or if undisputed for three (3) Business Days </w:t>
        </w:r>
        <w:r>
          <w:rPr>
            <w:rFonts w:ascii="Times New Roman" w:hAnsi="Times New Roman"/>
            <w:lang w:eastAsia="fr-FR"/>
          </w:rPr>
          <w:t>after sending</w:t>
        </w:r>
        <w:r w:rsidRPr="008115D7">
          <w:rPr>
            <w:rFonts w:ascii="Times New Roman" w:hAnsi="Times New Roman"/>
            <w:lang w:eastAsia="fr-FR"/>
          </w:rPr>
          <w:t xml:space="preserve">, the Confirmation shall, save in the event of manifest error, prevail over any oral </w:t>
        </w:r>
        <w:r>
          <w:rPr>
            <w:rFonts w:ascii="Times New Roman" w:hAnsi="Times New Roman"/>
            <w:lang w:eastAsia="fr-FR"/>
          </w:rPr>
          <w:t xml:space="preserve">or electronic messaging </w:t>
        </w:r>
        <w:r w:rsidRPr="008115D7">
          <w:rPr>
            <w:rFonts w:ascii="Times New Roman" w:hAnsi="Times New Roman"/>
            <w:lang w:eastAsia="fr-FR"/>
          </w:rPr>
          <w:t>agreement in respect of the Individual Contract.”</w:t>
        </w:r>
      </w:ins>
    </w:p>
    <w:p w14:paraId="3C300DF2" w14:textId="77777777" w:rsidR="00972B0B" w:rsidRPr="008115D7" w:rsidRDefault="00972B0B" w:rsidP="00972B0B">
      <w:pPr>
        <w:pStyle w:val="Listenabsatz"/>
        <w:ind w:left="2835"/>
        <w:rPr>
          <w:ins w:id="59" w:author="Michaela Duve" w:date="2016-08-08T13:58:00Z"/>
          <w:rFonts w:ascii="Times New Roman" w:hAnsi="Times New Roman"/>
        </w:rPr>
      </w:pPr>
    </w:p>
    <w:p w14:paraId="1A93CB11" w14:textId="77777777" w:rsidR="00972B0B" w:rsidRPr="008115D7" w:rsidRDefault="00972B0B">
      <w:pPr>
        <w:pStyle w:val="Listenabsatz"/>
        <w:widowControl w:val="0"/>
        <w:ind w:left="2835"/>
        <w:contextualSpacing w:val="0"/>
        <w:rPr>
          <w:ins w:id="60" w:author="Michaela Duve" w:date="2016-08-08T13:58:00Z"/>
          <w:rFonts w:ascii="Times New Roman" w:hAnsi="Times New Roman"/>
        </w:rPr>
        <w:pPrChange w:id="61" w:author="Michaela Duve" w:date="2016-08-08T13:58:00Z">
          <w:pPr>
            <w:pStyle w:val="Listenabsatz"/>
            <w:widowControl w:val="0"/>
            <w:numPr>
              <w:numId w:val="47"/>
            </w:numPr>
            <w:ind w:hanging="360"/>
            <w:contextualSpacing w:val="0"/>
          </w:pPr>
        </w:pPrChange>
      </w:pPr>
      <w:ins w:id="62" w:author="Michaela Duve" w:date="2016-08-08T13:58:00Z">
        <w:r w:rsidRPr="008115D7">
          <w:rPr>
            <w:rFonts w:ascii="Times New Roman" w:hAnsi="Times New Roman"/>
          </w:rPr>
          <w:t xml:space="preserve">A new clause </w:t>
        </w:r>
        <w:r>
          <w:rPr>
            <w:rFonts w:ascii="Times New Roman" w:hAnsi="Times New Roman"/>
            <w:b/>
          </w:rPr>
          <w:t>§3.2(a)</w:t>
        </w:r>
        <w:r w:rsidRPr="008115D7">
          <w:rPr>
            <w:rFonts w:ascii="Times New Roman" w:hAnsi="Times New Roman"/>
          </w:rPr>
          <w:t xml:space="preserve"> (</w:t>
        </w:r>
        <w:r w:rsidRPr="008115D7">
          <w:rPr>
            <w:rFonts w:ascii="Times New Roman" w:hAnsi="Times New Roman"/>
            <w:b/>
            <w:bCs/>
            <w:i/>
            <w:lang w:val="en-US"/>
          </w:rPr>
          <w:t>Electronic Confirmations</w:t>
        </w:r>
        <w:r w:rsidRPr="008115D7">
          <w:rPr>
            <w:rFonts w:ascii="Times New Roman" w:hAnsi="Times New Roman"/>
            <w:b/>
            <w:bCs/>
            <w:lang w:val="en-US"/>
          </w:rPr>
          <w:t>)</w:t>
        </w:r>
        <w:r w:rsidRPr="008115D7">
          <w:rPr>
            <w:rFonts w:ascii="Times New Roman" w:hAnsi="Times New Roman"/>
          </w:rPr>
          <w:t xml:space="preserve"> shall be inserted after §3.2:</w:t>
        </w:r>
      </w:ins>
    </w:p>
    <w:p w14:paraId="32E20FF6" w14:textId="77777777" w:rsidR="00972B0B" w:rsidRDefault="00972B0B" w:rsidP="00972B0B">
      <w:pPr>
        <w:pStyle w:val="Listenabsatz"/>
        <w:ind w:left="2835"/>
        <w:rPr>
          <w:ins w:id="63" w:author="Michaela Duve" w:date="2016-08-08T13:58:00Z"/>
          <w:rFonts w:ascii="Times New Roman" w:hAnsi="Times New Roman"/>
          <w:lang w:val="en-US"/>
        </w:rPr>
      </w:pPr>
      <w:ins w:id="64" w:author="Michaela Duve" w:date="2016-08-08T13:58:00Z">
        <w:r>
          <w:rPr>
            <w:rFonts w:ascii="Times New Roman" w:hAnsi="Times New Roman"/>
            <w:b/>
            <w:bCs/>
            <w:lang w:val="en-US"/>
          </w:rPr>
          <w:t>§ 3.2(a)</w:t>
        </w:r>
        <w:r w:rsidRPr="008115D7">
          <w:rPr>
            <w:rFonts w:ascii="Times New Roman" w:hAnsi="Times New Roman"/>
            <w:b/>
            <w:bCs/>
            <w:lang w:val="en-US"/>
          </w:rPr>
          <w:t xml:space="preserve"> Electronic Confirmations</w:t>
        </w:r>
        <w:r w:rsidRPr="008115D7">
          <w:rPr>
            <w:rFonts w:ascii="Times New Roman" w:hAnsi="Times New Roman"/>
            <w:lang w:val="en-US"/>
          </w:rPr>
          <w:t xml:space="preserve">.  A Confirmation may be entered into in accordance with the confirmation procedure set out in § 3.2, or may be created, by the matching of electronic confirmations on a confirmation matching system. </w:t>
        </w:r>
      </w:ins>
    </w:p>
    <w:p w14:paraId="258B2078" w14:textId="77777777" w:rsidR="00040457" w:rsidDel="00972B0B" w:rsidRDefault="00040457" w:rsidP="007E4391">
      <w:pPr>
        <w:pStyle w:val="Textkrper-Einzug3"/>
        <w:numPr>
          <w:ilvl w:val="0"/>
          <w:numId w:val="40"/>
        </w:numPr>
        <w:rPr>
          <w:del w:id="65" w:author="Michaela Duve" w:date="2016-08-08T13:58:00Z"/>
        </w:rPr>
      </w:pPr>
      <w:del w:id="66" w:author="Michaela Duve" w:date="2016-08-08T13:58:00Z">
        <w:r w:rsidDel="00972B0B">
          <w:delText>Unless otherwise agreed, the Seller shall send to the Buyer by facsimile a Confirmation recording the details of the Individual Contract within three (3) Business Days of an Individual Contract being concluded.</w:delText>
        </w:r>
      </w:del>
    </w:p>
    <w:p w14:paraId="656955BC" w14:textId="77777777" w:rsidR="00040457" w:rsidDel="00972B0B" w:rsidRDefault="00040457" w:rsidP="007E4391">
      <w:pPr>
        <w:pStyle w:val="Textkrper-Einzug3"/>
        <w:numPr>
          <w:ilvl w:val="0"/>
          <w:numId w:val="40"/>
        </w:numPr>
        <w:rPr>
          <w:del w:id="67" w:author="Michaela Duve" w:date="2016-08-08T13:58:00Z"/>
        </w:rPr>
      </w:pPr>
      <w:del w:id="68" w:author="Michaela Duve" w:date="2016-08-08T13:58:00Z">
        <w:r w:rsidDel="00972B0B">
          <w:delText>If the Buyer is satisfied that the Confirmation accurately reflects the terms of the Individual Contract, the Buyer shall accept the Confirmation by signing it and returning it to the Seller within three (3) Business Days of receipt of the Confirmation.</w:delText>
        </w:r>
      </w:del>
    </w:p>
    <w:p w14:paraId="150B0BB4" w14:textId="77777777" w:rsidR="00040457" w:rsidDel="00972B0B" w:rsidRDefault="00040457" w:rsidP="007E4391">
      <w:pPr>
        <w:pStyle w:val="Textkrper-Einzug3"/>
        <w:numPr>
          <w:ilvl w:val="0"/>
          <w:numId w:val="40"/>
        </w:numPr>
        <w:rPr>
          <w:del w:id="69" w:author="Michaela Duve" w:date="2016-08-08T13:58:00Z"/>
        </w:rPr>
      </w:pPr>
      <w:del w:id="70" w:author="Michaela Duve" w:date="2016-08-08T13:58:00Z">
        <w:r w:rsidDel="00972B0B">
          <w:delText>If the Buyer is not so satisfied, the Buyer shall inform the Seller of any inaccuracies within three (3) Business Days of receipt of the Confirmation. If the Seller agrees that the Confirmation is inaccurate, the Seller shall issue a new Confirmation and §3.3 (a) and (b) shall apply in relation to the new Confirmation.</w:delText>
        </w:r>
      </w:del>
    </w:p>
    <w:p w14:paraId="63CCBC46" w14:textId="77777777" w:rsidR="00040457" w:rsidDel="00972B0B" w:rsidRDefault="00040457" w:rsidP="007E4391">
      <w:pPr>
        <w:pStyle w:val="Textkrper-Einzug3"/>
        <w:numPr>
          <w:ilvl w:val="0"/>
          <w:numId w:val="40"/>
        </w:numPr>
        <w:rPr>
          <w:del w:id="71" w:author="Michaela Duve" w:date="2016-08-08T13:58:00Z"/>
        </w:rPr>
      </w:pPr>
      <w:del w:id="72" w:author="Michaela Duve" w:date="2016-08-08T13:58:00Z">
        <w:r w:rsidDel="00972B0B">
          <w:delText>If the Buyer has not received a Confirmation from the Seller within three (3) Business Days of an Individual Contract having been concluded, the Buyer shall send to the Seller a Confirmation, and §3.3 (b) and (c) shall apply in relation to the Confirmation by replacing all references to “Buyer” with “Seller” and all references to “Seller” with “Buyer”.</w:delText>
        </w:r>
      </w:del>
    </w:p>
    <w:p w14:paraId="405FB900" w14:textId="77777777" w:rsidR="00040457" w:rsidDel="00972B0B" w:rsidRDefault="00040457" w:rsidP="007E4391">
      <w:pPr>
        <w:pStyle w:val="Textkrper-Einzug3"/>
        <w:numPr>
          <w:ilvl w:val="0"/>
          <w:numId w:val="40"/>
        </w:numPr>
        <w:rPr>
          <w:del w:id="73" w:author="Michaela Duve" w:date="2016-08-08T13:58:00Z"/>
        </w:rPr>
      </w:pPr>
      <w:del w:id="74" w:author="Michaela Duve" w:date="2016-08-08T13:58:00Z">
        <w:r w:rsidDel="00972B0B">
          <w:delText>Failure by either Party to send or return a Confirmation shall not: (i) affect the validity or enforceability of the Individual Contract; or (ii) constitute a failure to perform a material obligation under §10.5 (a).”</w:delText>
        </w:r>
      </w:del>
    </w:p>
    <w:p w14:paraId="3348FA3C" w14:textId="77777777" w:rsidR="00040457" w:rsidRDefault="00040457" w:rsidP="00AE08DB">
      <w:pPr>
        <w:pStyle w:val="Textkrper-Einzug3"/>
        <w:ind w:left="2880"/>
      </w:pPr>
    </w:p>
    <w:p w14:paraId="11B4A358" w14:textId="77777777" w:rsidR="00065BCE" w:rsidRDefault="005B7D9E" w:rsidP="00AE08DB">
      <w:pPr>
        <w:pStyle w:val="Textkrper-Einzug3"/>
        <w:ind w:left="2880"/>
        <w:rPr>
          <w:ins w:id="75" w:author="Michaela Duve" w:date="2016-08-08T13:58:00Z"/>
          <w:color w:val="FF0000"/>
        </w:rPr>
      </w:pPr>
      <w:r w:rsidRPr="00640532">
        <w:rPr>
          <w:color w:val="FF0000"/>
        </w:rPr>
        <w:t>[Note - The EFET does not require either party to prepare a confirmation.  We believe that it is in both parties’ interests that they are charged with sending and responding to confirmations.]</w:t>
      </w:r>
    </w:p>
    <w:p w14:paraId="59EB2EC0" w14:textId="77777777" w:rsidR="00972B0B" w:rsidRPr="00640532" w:rsidRDefault="00972B0B" w:rsidP="00AE08DB">
      <w:pPr>
        <w:pStyle w:val="Textkrper-Einzug3"/>
        <w:ind w:left="2880"/>
        <w:rPr>
          <w:color w:val="FF0000"/>
        </w:rPr>
      </w:pPr>
      <w:ins w:id="76" w:author="Michaela Duve" w:date="2016-08-08T13:58:00Z">
        <w:r>
          <w:rPr>
            <w:color w:val="FF0000"/>
          </w:rPr>
          <w:t xml:space="preserve">AOTES: It should be left to both parties to </w:t>
        </w:r>
      </w:ins>
      <w:ins w:id="77" w:author="Michaela Duve" w:date="2016-08-08T13:59:00Z">
        <w:r>
          <w:rPr>
            <w:color w:val="FF0000"/>
          </w:rPr>
          <w:t>decide</w:t>
        </w:r>
      </w:ins>
      <w:ins w:id="78" w:author="Michaela Duve" w:date="2016-08-08T13:58:00Z">
        <w:r>
          <w:rPr>
            <w:color w:val="FF0000"/>
          </w:rPr>
          <w:t xml:space="preserve"> in the </w:t>
        </w:r>
      </w:ins>
      <w:ins w:id="79" w:author="Michaela Duve" w:date="2016-08-08T13:59:00Z">
        <w:r>
          <w:rPr>
            <w:color w:val="FF0000"/>
          </w:rPr>
          <w:t xml:space="preserve">course of business if they want to send a confirmation and we require a firm rule if one party has send a Confirmation and the other does not respond. </w:t>
        </w:r>
      </w:ins>
      <w:ins w:id="80" w:author="Michaela Duve" w:date="2016-08-08T14:00:00Z">
        <w:r>
          <w:rPr>
            <w:color w:val="FF0000"/>
          </w:rPr>
          <w:t xml:space="preserve">In addition we would like to cater for eCM – if this is of interest for you </w:t>
        </w:r>
      </w:ins>
    </w:p>
    <w:p w14:paraId="2E6D560A" w14:textId="77777777" w:rsidR="005B7D9E" w:rsidRPr="007E4391" w:rsidRDefault="005B7D9E" w:rsidP="00AE08DB">
      <w:pPr>
        <w:pStyle w:val="Textkrper-Einzug3"/>
        <w:ind w:left="2880"/>
      </w:pPr>
    </w:p>
    <w:p w14:paraId="338A92C1" w14:textId="77777777" w:rsidR="005335A7" w:rsidRPr="00F12B92" w:rsidRDefault="00040457" w:rsidP="005335A7">
      <w:pPr>
        <w:tabs>
          <w:tab w:val="left" w:pos="-1985"/>
          <w:tab w:val="left" w:pos="2835"/>
        </w:tabs>
        <w:ind w:left="3402" w:hanging="3402"/>
        <w:rPr>
          <w:ins w:id="81" w:author="Michaela Duve" w:date="2016-08-08T14:19:00Z"/>
        </w:rPr>
      </w:pPr>
      <w:r>
        <w:rPr>
          <w:b/>
        </w:rPr>
        <w:t>§ 3.4</w:t>
      </w:r>
      <w:r>
        <w:t xml:space="preserve"> </w:t>
      </w:r>
      <w:r w:rsidR="00DE3E0F">
        <w:rPr>
          <w:b/>
        </w:rPr>
        <w:t>Authorised Persons:</w:t>
      </w:r>
      <w:r w:rsidR="00DE3E0F">
        <w:rPr>
          <w:b/>
        </w:rPr>
        <w:tab/>
      </w:r>
    </w:p>
    <w:p w14:paraId="662CB6C6" w14:textId="77777777" w:rsidR="005335A7" w:rsidRPr="00FE32A6" w:rsidRDefault="005335A7" w:rsidP="005335A7">
      <w:pPr>
        <w:tabs>
          <w:tab w:val="left" w:pos="-1985"/>
          <w:tab w:val="left" w:pos="2835"/>
        </w:tabs>
        <w:ind w:left="3402" w:hanging="567"/>
        <w:rPr>
          <w:ins w:id="82" w:author="Michaela Duve" w:date="2016-08-08T14:19:00Z"/>
          <w:rFonts w:asciiTheme="minorHAnsi" w:hAnsiTheme="minorHAnsi"/>
        </w:rPr>
      </w:pPr>
      <w:ins w:id="83" w:author="Michaela Duve" w:date="2016-08-08T14:19:00Z">
        <w:r w:rsidRPr="00F12B92">
          <w:t>§ 3.4 shall be deleted and replaced by the following:</w:t>
        </w:r>
      </w:ins>
    </w:p>
    <w:p w14:paraId="5C6CC0C4" w14:textId="77777777" w:rsidR="005335A7" w:rsidRPr="00FE32A6" w:rsidRDefault="005335A7" w:rsidP="005335A7">
      <w:pPr>
        <w:tabs>
          <w:tab w:val="left" w:pos="-1985"/>
          <w:tab w:val="left" w:pos="2835"/>
        </w:tabs>
        <w:ind w:left="3402" w:hanging="3402"/>
        <w:rPr>
          <w:ins w:id="84" w:author="Michaela Duve" w:date="2016-08-08T14:19:00Z"/>
          <w:rFonts w:asciiTheme="minorHAnsi" w:hAnsiTheme="minorHAnsi"/>
          <w:b/>
        </w:rPr>
      </w:pPr>
      <w:ins w:id="85" w:author="Michaela Duve" w:date="2016-08-08T14:19:00Z">
        <w:r w:rsidRPr="00FE32A6">
          <w:rPr>
            <w:rFonts w:asciiTheme="minorHAnsi" w:hAnsiTheme="minorHAnsi"/>
            <w:b/>
          </w:rPr>
          <w:tab/>
        </w:r>
        <w:r w:rsidRPr="00FE32A6">
          <w:rPr>
            <w:rFonts w:asciiTheme="minorHAnsi" w:hAnsiTheme="minorHAnsi"/>
            <w:b/>
          </w:rPr>
          <w:tab/>
        </w:r>
      </w:ins>
    </w:p>
    <w:p w14:paraId="532BFC30" w14:textId="77777777" w:rsidR="005335A7" w:rsidRPr="00C02B04" w:rsidRDefault="005335A7" w:rsidP="005335A7">
      <w:pPr>
        <w:tabs>
          <w:tab w:val="left" w:pos="-1985"/>
          <w:tab w:val="left" w:pos="2835"/>
        </w:tabs>
        <w:ind w:left="2835" w:hanging="2835"/>
        <w:rPr>
          <w:ins w:id="86" w:author="Michaela Duve" w:date="2016-08-08T14:19:00Z"/>
        </w:rPr>
      </w:pPr>
      <w:ins w:id="87" w:author="Michaela Duve" w:date="2016-08-08T14:19:00Z">
        <w:r w:rsidRPr="00FE32A6">
          <w:rPr>
            <w:rFonts w:asciiTheme="minorHAnsi" w:hAnsiTheme="minorHAnsi"/>
          </w:rPr>
          <w:tab/>
        </w:r>
        <w:r w:rsidRPr="00C02B04">
          <w:t xml:space="preserve">"Individual Contracts may only be negotiated and concluded between authorised traders of the Parties. Each Party acknowledges that each of its employees purporting to represent, negotiate and conclude one or more Individual Contracts on such Party's behalf shall be deemed to be an authorised </w:t>
        </w:r>
        <w:r>
          <w:t>person</w:t>
        </w:r>
        <w:r w:rsidRPr="00C02B04">
          <w:t xml:space="preserve"> of that Party". </w:t>
        </w:r>
      </w:ins>
    </w:p>
    <w:p w14:paraId="5976A73C" w14:textId="77777777" w:rsidR="00882213" w:rsidDel="005335A7" w:rsidRDefault="00882213" w:rsidP="005335A7">
      <w:pPr>
        <w:pStyle w:val="Textkrper"/>
        <w:spacing w:after="0"/>
        <w:ind w:left="2880" w:hanging="2880"/>
        <w:jc w:val="left"/>
        <w:rPr>
          <w:del w:id="88" w:author="Michaela Duve" w:date="2016-08-08T14:19:00Z"/>
        </w:rPr>
      </w:pPr>
      <w:del w:id="89" w:author="Michaela Duve" w:date="2016-08-08T14:19:00Z">
        <w:r w:rsidDel="005335A7">
          <w:delText>[   ] § 3.4 shall apply to Party A and shall be as designated in Annex</w:delText>
        </w:r>
      </w:del>
    </w:p>
    <w:p w14:paraId="37FA94EB" w14:textId="77777777" w:rsidR="00882213" w:rsidDel="005335A7" w:rsidRDefault="00882213" w:rsidP="005335A7">
      <w:pPr>
        <w:pStyle w:val="Textkrper"/>
        <w:spacing w:after="0"/>
        <w:ind w:left="2880" w:hanging="2880"/>
        <w:jc w:val="left"/>
        <w:rPr>
          <w:del w:id="90" w:author="Michaela Duve" w:date="2016-08-08T14:19:00Z"/>
        </w:rPr>
      </w:pPr>
      <w:del w:id="91" w:author="Michaela Duve" w:date="2016-08-08T14:19:00Z">
        <w:r w:rsidDel="005335A7">
          <w:delText>______, or</w:delText>
        </w:r>
      </w:del>
    </w:p>
    <w:p w14:paraId="232FD955" w14:textId="77777777" w:rsidR="00882213" w:rsidDel="005335A7" w:rsidRDefault="00882213" w:rsidP="005335A7">
      <w:pPr>
        <w:pStyle w:val="Textkrper"/>
        <w:spacing w:after="0"/>
        <w:ind w:left="2880" w:hanging="2880"/>
        <w:jc w:val="left"/>
        <w:rPr>
          <w:del w:id="92" w:author="Michaela Duve" w:date="2016-08-08T14:19:00Z"/>
        </w:rPr>
      </w:pPr>
      <w:del w:id="93" w:author="Michaela Duve" w:date="2016-08-08T14:19:00Z">
        <w:r w:rsidDel="005335A7">
          <w:delText xml:space="preserve">[X] § 3.4 shall not apply to Party A </w:delText>
        </w:r>
      </w:del>
    </w:p>
    <w:p w14:paraId="7DB1632C" w14:textId="77777777" w:rsidR="00882213" w:rsidDel="005335A7" w:rsidRDefault="00882213" w:rsidP="005335A7">
      <w:pPr>
        <w:pStyle w:val="Textkrper"/>
        <w:spacing w:after="0"/>
        <w:ind w:left="2880" w:hanging="2880"/>
        <w:jc w:val="left"/>
        <w:rPr>
          <w:del w:id="94" w:author="Michaela Duve" w:date="2016-08-08T14:19:00Z"/>
        </w:rPr>
      </w:pPr>
      <w:del w:id="95" w:author="Michaela Duve" w:date="2016-08-08T14:19:00Z">
        <w:r w:rsidDel="005335A7">
          <w:delText>[   ] § 3.4 shall apply to Party B and shall be as designated in Annex</w:delText>
        </w:r>
      </w:del>
    </w:p>
    <w:p w14:paraId="19369243" w14:textId="77777777" w:rsidR="00882213" w:rsidDel="005335A7" w:rsidRDefault="00882213" w:rsidP="005335A7">
      <w:pPr>
        <w:pStyle w:val="Textkrper"/>
        <w:spacing w:after="0"/>
        <w:ind w:left="2880" w:hanging="2880"/>
        <w:jc w:val="left"/>
        <w:rPr>
          <w:del w:id="96" w:author="Michaela Duve" w:date="2016-08-08T14:19:00Z"/>
        </w:rPr>
      </w:pPr>
      <w:del w:id="97" w:author="Michaela Duve" w:date="2016-08-08T14:19:00Z">
        <w:r w:rsidDel="005335A7">
          <w:delText>______, or</w:delText>
        </w:r>
      </w:del>
    </w:p>
    <w:p w14:paraId="5D95D0CE" w14:textId="77777777" w:rsidR="00040457" w:rsidDel="005335A7" w:rsidRDefault="00882213" w:rsidP="005335A7">
      <w:pPr>
        <w:pStyle w:val="Textkrper"/>
        <w:spacing w:after="0"/>
        <w:ind w:left="2880" w:hanging="2880"/>
        <w:jc w:val="left"/>
        <w:rPr>
          <w:del w:id="98" w:author="Michaela Duve" w:date="2016-08-08T14:19:00Z"/>
        </w:rPr>
      </w:pPr>
      <w:del w:id="99" w:author="Michaela Duve" w:date="2016-08-08T14:19:00Z">
        <w:r w:rsidDel="005335A7">
          <w:delText>[X] § 3.4 shall not apply to Party B</w:delText>
        </w:r>
      </w:del>
    </w:p>
    <w:p w14:paraId="57785F14" w14:textId="77777777" w:rsidR="005335A7" w:rsidRPr="005335A7" w:rsidRDefault="00040457" w:rsidP="005335A7">
      <w:pPr>
        <w:pStyle w:val="Textkrper"/>
        <w:spacing w:after="0"/>
        <w:ind w:left="2880" w:hanging="2880"/>
        <w:jc w:val="left"/>
        <w:rPr>
          <w:lang w:val="en-US"/>
          <w:rPrChange w:id="100" w:author="Michaela Duve" w:date="2016-08-08T14:19:00Z">
            <w:rPr/>
          </w:rPrChange>
        </w:rPr>
      </w:pPr>
      <w:del w:id="101" w:author="Michaela Duve" w:date="2016-08-08T14:19:00Z">
        <w:r w:rsidDel="005335A7">
          <w:rPr>
            <w:b/>
          </w:rPr>
          <w:tab/>
        </w:r>
      </w:del>
    </w:p>
    <w:p w14:paraId="3FE45FDA" w14:textId="77777777" w:rsidR="00040457" w:rsidRDefault="00040457">
      <w:pPr>
        <w:pStyle w:val="Textkrper"/>
        <w:spacing w:after="0"/>
        <w:jc w:val="left"/>
      </w:pPr>
    </w:p>
    <w:p w14:paraId="373E0304" w14:textId="77777777" w:rsidR="00040457" w:rsidRDefault="00040457">
      <w:pPr>
        <w:jc w:val="center"/>
        <w:rPr>
          <w:b/>
          <w:color w:val="000000"/>
        </w:rPr>
      </w:pPr>
      <w:r>
        <w:rPr>
          <w:b/>
          <w:color w:val="000000"/>
        </w:rPr>
        <w:t>§5</w:t>
      </w:r>
    </w:p>
    <w:p w14:paraId="61067B9B" w14:textId="77777777" w:rsidR="00040457" w:rsidRDefault="00040457">
      <w:pPr>
        <w:jc w:val="center"/>
        <w:rPr>
          <w:b/>
          <w:color w:val="000000"/>
          <w:u w:val="single"/>
        </w:rPr>
      </w:pPr>
      <w:r>
        <w:rPr>
          <w:b/>
          <w:color w:val="000000"/>
          <w:u w:val="single"/>
        </w:rPr>
        <w:t>Primary Obligations for Options</w:t>
      </w:r>
    </w:p>
    <w:p w14:paraId="50C0CA44" w14:textId="77777777" w:rsidR="00040457" w:rsidRDefault="00040457">
      <w:pPr>
        <w:jc w:val="center"/>
        <w:rPr>
          <w:color w:val="000000"/>
        </w:rPr>
      </w:pPr>
    </w:p>
    <w:p w14:paraId="0F1C6E32" w14:textId="77777777" w:rsidR="00147C8F" w:rsidRDefault="00040457" w:rsidP="00147C8F">
      <w:pPr>
        <w:rPr>
          <w:color w:val="000000"/>
        </w:rPr>
      </w:pPr>
      <w:r>
        <w:rPr>
          <w:b/>
          <w:color w:val="000000"/>
        </w:rPr>
        <w:lastRenderedPageBreak/>
        <w:t>§ 5.3 Exercise of Option and Deadline:</w:t>
      </w:r>
      <w:r>
        <w:rPr>
          <w:color w:val="000000"/>
        </w:rPr>
        <w:t xml:space="preserve">  </w:t>
      </w:r>
    </w:p>
    <w:p w14:paraId="50BC1F52" w14:textId="77777777" w:rsidR="00950278" w:rsidRDefault="00950278" w:rsidP="00950278">
      <w:r>
        <w:t>If in respect of an Individual Contract which provides for an Option no Exercise Deadline is specified:</w:t>
      </w:r>
    </w:p>
    <w:p w14:paraId="5C0A7E9B" w14:textId="77777777" w:rsidR="00950278" w:rsidRDefault="00950278" w:rsidP="00950278">
      <w:pPr>
        <w:ind w:left="2160" w:firstLine="720"/>
      </w:pPr>
    </w:p>
    <w:p w14:paraId="19A7D6C7" w14:textId="77777777" w:rsidR="00950278" w:rsidRDefault="00950278" w:rsidP="00950278">
      <w:pPr>
        <w:ind w:left="2160" w:firstLine="720"/>
      </w:pPr>
      <w:r>
        <w:t>[] the Exercise Deadline shall be as provided in § 5.3; or</w:t>
      </w:r>
    </w:p>
    <w:p w14:paraId="56E75B4C" w14:textId="77777777" w:rsidR="00950278" w:rsidRDefault="00950278" w:rsidP="00950278">
      <w:pPr>
        <w:ind w:left="2160" w:firstLine="720"/>
      </w:pPr>
      <w:r>
        <w:t>[</w:t>
      </w:r>
      <w:r w:rsidR="00A42D30">
        <w:t>X</w:t>
      </w:r>
      <w:r>
        <w:t>] the Exercise Deadline shall be</w:t>
      </w:r>
      <w:r w:rsidR="00A42D30">
        <w:t xml:space="preserve"> 1800 hours</w:t>
      </w:r>
      <w:r>
        <w:t>.</w:t>
      </w:r>
    </w:p>
    <w:p w14:paraId="04A645A2" w14:textId="326497B1" w:rsidR="00261D68" w:rsidRDefault="001708D0" w:rsidP="00DD49C2">
      <w:pPr>
        <w:rPr>
          <w:color w:val="000000"/>
        </w:rPr>
      </w:pPr>
      <w:ins w:id="102" w:author="Michaela Duve" w:date="2016-08-25T11:20:00Z">
        <w:r>
          <w:rPr>
            <w:color w:val="000000"/>
          </w:rPr>
          <w:t xml:space="preserve">AOTES: Could you please elaborate why you request to change the deadline from 5 to 6 pm? </w:t>
        </w:r>
      </w:ins>
      <w:ins w:id="103" w:author="Michaela Duve" w:date="2016-08-25T11:21:00Z">
        <w:r>
          <w:rPr>
            <w:color w:val="000000"/>
          </w:rPr>
          <w:t xml:space="preserve">Our trader is asking. </w:t>
        </w:r>
      </w:ins>
    </w:p>
    <w:p w14:paraId="79CA1537" w14:textId="77777777" w:rsidR="00AB56A7" w:rsidRDefault="00AB56A7">
      <w:pPr>
        <w:pStyle w:val="Textkrper"/>
        <w:spacing w:after="0"/>
        <w:jc w:val="left"/>
      </w:pPr>
    </w:p>
    <w:p w14:paraId="589CD61E" w14:textId="77777777" w:rsidR="00040457" w:rsidRPr="0012746F" w:rsidRDefault="00040457" w:rsidP="00DD49C2">
      <w:pPr>
        <w:pStyle w:val="Textkrper"/>
        <w:tabs>
          <w:tab w:val="left" w:pos="3686"/>
          <w:tab w:val="left" w:pos="4253"/>
          <w:tab w:val="left" w:pos="4395"/>
        </w:tabs>
        <w:jc w:val="center"/>
        <w:rPr>
          <w:b/>
        </w:rPr>
      </w:pPr>
      <w:r w:rsidRPr="0012746F">
        <w:rPr>
          <w:b/>
        </w:rPr>
        <w:t>§7</w:t>
      </w:r>
      <w:r w:rsidRPr="0012746F">
        <w:rPr>
          <w:b/>
        </w:rPr>
        <w:br/>
      </w:r>
      <w:r w:rsidRPr="0012746F">
        <w:rPr>
          <w:b/>
          <w:u w:val="single"/>
        </w:rPr>
        <w:t>Non-Performance Due to Force Majeure</w:t>
      </w:r>
    </w:p>
    <w:p w14:paraId="13CF0F8C" w14:textId="77777777" w:rsidR="00040457" w:rsidRDefault="00040457">
      <w:pPr>
        <w:pStyle w:val="Textkrper"/>
        <w:spacing w:after="0"/>
        <w:ind w:left="2880" w:hanging="2880"/>
        <w:jc w:val="left"/>
        <w:rPr>
          <w:b/>
        </w:rPr>
      </w:pPr>
      <w:r>
        <w:rPr>
          <w:b/>
        </w:rPr>
        <w:t>§ 7.1</w:t>
      </w:r>
      <w:r>
        <w:t xml:space="preserve"> </w:t>
      </w:r>
      <w:r>
        <w:rPr>
          <w:b/>
        </w:rPr>
        <w:t>Definition of Force Majeure:</w:t>
      </w:r>
    </w:p>
    <w:p w14:paraId="09942EC0" w14:textId="77777777" w:rsidR="00040457" w:rsidRDefault="00040457">
      <w:pPr>
        <w:pStyle w:val="Textkrper"/>
        <w:spacing w:after="0"/>
        <w:ind w:left="2880"/>
        <w:jc w:val="left"/>
      </w:pPr>
    </w:p>
    <w:p w14:paraId="14D23AC5" w14:textId="77777777" w:rsidR="00040457" w:rsidRPr="00DD49C2" w:rsidRDefault="00040457" w:rsidP="00DD49C2">
      <w:pPr>
        <w:ind w:left="2880"/>
        <w:rPr>
          <w:highlight w:val="yellow"/>
        </w:rPr>
      </w:pPr>
      <w:r w:rsidRPr="00041123">
        <w:t>[</w:t>
      </w:r>
      <w:r w:rsidRPr="00041123">
        <w:rPr>
          <w:color w:val="000000"/>
        </w:rPr>
        <w:t>X</w:t>
      </w:r>
      <w:r w:rsidRPr="00041123">
        <w:t>] § 7.1 shall apply as written in the General Agreement</w:t>
      </w:r>
      <w:r>
        <w:t>, or</w:t>
      </w:r>
    </w:p>
    <w:p w14:paraId="602541D3" w14:textId="77777777" w:rsidR="00040457" w:rsidRDefault="00040457">
      <w:pPr>
        <w:pStyle w:val="Textkrper"/>
        <w:spacing w:after="0"/>
        <w:ind w:left="2880"/>
        <w:jc w:val="left"/>
      </w:pPr>
      <w:r>
        <w:t xml:space="preserve">[  ] § 7.1 shall </w:t>
      </w:r>
      <w:r>
        <w:rPr>
          <w:u w:val="single"/>
        </w:rPr>
        <w:t>not</w:t>
      </w:r>
      <w:r>
        <w:t xml:space="preserve"> apply as written but instead shall be as follows: </w:t>
      </w:r>
    </w:p>
    <w:p w14:paraId="105B2694" w14:textId="77777777" w:rsidR="00040457" w:rsidRDefault="00040457">
      <w:pPr>
        <w:pStyle w:val="Textkrper"/>
        <w:spacing w:after="0"/>
        <w:ind w:left="2880"/>
        <w:jc w:val="left"/>
      </w:pPr>
    </w:p>
    <w:p w14:paraId="13E3B6F6" w14:textId="77777777" w:rsidR="00040457" w:rsidRDefault="00040457">
      <w:pPr>
        <w:pStyle w:val="Textkrper"/>
        <w:spacing w:after="0"/>
        <w:ind w:left="2880"/>
        <w:jc w:val="left"/>
      </w:pPr>
      <w:r>
        <w:t>___________________________________________________</w:t>
      </w:r>
      <w:r w:rsidR="00B305D1">
        <w:t>.</w:t>
      </w:r>
    </w:p>
    <w:p w14:paraId="21EEC1E0" w14:textId="77777777" w:rsidR="00C61A23" w:rsidRDefault="00C61A23">
      <w:pPr>
        <w:pStyle w:val="Textkrper"/>
        <w:spacing w:after="0"/>
        <w:ind w:left="2880"/>
        <w:jc w:val="left"/>
      </w:pPr>
    </w:p>
    <w:p w14:paraId="5F90854A" w14:textId="77777777" w:rsidR="00C61A23" w:rsidRPr="00041123" w:rsidRDefault="00C61A23" w:rsidP="00C61A23">
      <w:r>
        <w:rPr>
          <w:b/>
        </w:rPr>
        <w:t>§7.5 Long Term Force Majeure Limit:</w:t>
      </w:r>
    </w:p>
    <w:p w14:paraId="46565CB2" w14:textId="77777777" w:rsidR="00C61A23" w:rsidRDefault="00C61A23" w:rsidP="00C61A23">
      <w:pPr>
        <w:jc w:val="both"/>
      </w:pPr>
    </w:p>
    <w:p w14:paraId="7A2EF951" w14:textId="77777777" w:rsidR="00C61A23" w:rsidDel="00BC3A5E" w:rsidRDefault="00C61A23" w:rsidP="00C61A23">
      <w:pPr>
        <w:jc w:val="both"/>
        <w:rPr>
          <w:del w:id="104" w:author="Michaela Duve" w:date="2016-08-08T14:30:00Z"/>
        </w:rPr>
      </w:pPr>
      <w:del w:id="105" w:author="Michaela Duve" w:date="2016-08-08T14:30:00Z">
        <w:r w:rsidRPr="00B85ECE" w:rsidDel="00BC3A5E">
          <w:delText>§7.5 shall be deleted and replaced by the following:</w:delText>
        </w:r>
      </w:del>
    </w:p>
    <w:p w14:paraId="771FA4C3" w14:textId="77777777" w:rsidR="00C61A23" w:rsidDel="00355CAF" w:rsidRDefault="00C61A23" w:rsidP="00C61A23">
      <w:pPr>
        <w:ind w:left="3600"/>
        <w:jc w:val="both"/>
        <w:rPr>
          <w:del w:id="106" w:author="Michaela Duve" w:date="2016-08-08T14:41:00Z"/>
        </w:rPr>
      </w:pPr>
    </w:p>
    <w:p w14:paraId="1400D54A" w14:textId="77777777" w:rsidR="00BC3A5E" w:rsidRPr="00251565" w:rsidRDefault="00C61A23">
      <w:pPr>
        <w:rPr>
          <w:ins w:id="107" w:author="Michaela Duve" w:date="2016-08-08T14:30:00Z"/>
          <w:lang w:val="en-US"/>
        </w:rPr>
        <w:pPrChange w:id="108" w:author="Michaela Duve" w:date="2016-08-08T14:30:00Z">
          <w:pPr>
            <w:pStyle w:val="Listenabsatz"/>
            <w:numPr>
              <w:numId w:val="47"/>
            </w:numPr>
            <w:ind w:hanging="360"/>
            <w:contextualSpacing w:val="0"/>
          </w:pPr>
        </w:pPrChange>
      </w:pPr>
      <w:del w:id="109" w:author="Michaela Duve" w:date="2016-08-08T14:41:00Z">
        <w:r w:rsidDel="00355CAF">
          <w:delText>“</w:delText>
        </w:r>
      </w:del>
      <w:ins w:id="110" w:author="Michaela Duve" w:date="2016-08-08T14:30:00Z">
        <w:r w:rsidR="00BC3A5E" w:rsidRPr="00BC3A5E">
          <w:rPr>
            <w:b/>
            <w:snapToGrid w:val="0"/>
          </w:rPr>
          <w:t>§ 7.5 Long Term Force Majeure Limit:</w:t>
        </w:r>
        <w:r w:rsidR="00BC3A5E" w:rsidRPr="00BC3A5E">
          <w:rPr>
            <w:snapToGrid w:val="0"/>
          </w:rPr>
          <w:t xml:space="preserve"> At the end of § 7.5 Long Term Force Majeure Limit, the following sentence shall be inserted: </w:t>
        </w:r>
      </w:ins>
    </w:p>
    <w:p w14:paraId="7F032283" w14:textId="77777777" w:rsidR="00BC3A5E" w:rsidRPr="008115D7" w:rsidRDefault="00BC3A5E" w:rsidP="00BC3A5E">
      <w:pPr>
        <w:pStyle w:val="Listenabsatz"/>
        <w:rPr>
          <w:ins w:id="111" w:author="Michaela Duve" w:date="2016-08-08T14:30:00Z"/>
          <w:rFonts w:ascii="Times New Roman" w:hAnsi="Times New Roman"/>
          <w:lang w:val="en-US"/>
        </w:rPr>
      </w:pPr>
      <w:ins w:id="112" w:author="Michaela Duve" w:date="2016-08-08T14:30:00Z">
        <w:r w:rsidRPr="008115D7">
          <w:rPr>
            <w:rFonts w:ascii="Times New Roman" w:hAnsi="Times New Roman"/>
            <w:snapToGrid w:val="0"/>
          </w:rPr>
          <w:t>“If several Individual Contracts are affected by the same Force Majeure Event, a termination of one Individual Contract shall terminate automatically all other Individual Contracts affected by the same Force Majeure Event, which exceeds the respective Long Term Force Majeure Limit and by on average more than fifty (50) per cent of the contracted quantity during such period, as well, and the foregoing sentence shall apply mutatis mutandis.</w:t>
        </w:r>
        <w:r w:rsidRPr="008115D7">
          <w:rPr>
            <w:rFonts w:ascii="Times New Roman" w:hAnsi="Times New Roman"/>
            <w:lang w:val="en-US"/>
          </w:rPr>
          <w:t>”</w:t>
        </w:r>
      </w:ins>
    </w:p>
    <w:p w14:paraId="3650095B" w14:textId="77777777" w:rsidR="00F5052C" w:rsidRDefault="00C61A23" w:rsidP="00640532">
      <w:pPr>
        <w:jc w:val="both"/>
      </w:pPr>
      <w:del w:id="113" w:author="Michaela Duve" w:date="2016-08-08T14:30:00Z">
        <w:r w:rsidDel="00BC3A5E">
          <w:delText xml:space="preserve">Where, in respect of an Individual Contract, the obligations of the Claiming Party have been adversely affected </w:delText>
        </w:r>
      </w:del>
      <w:del w:id="114" w:author="Michaela Duve" w:date="2016-08-08T14:25:00Z">
        <w:r w:rsidDel="005335A7">
          <w:delText xml:space="preserve">for longer than </w:delText>
        </w:r>
      </w:del>
      <w:del w:id="115" w:author="Michaela Duve" w:date="2016-08-08T14:30:00Z">
        <w:r w:rsidDel="00BC3A5E">
          <w:delText xml:space="preserve">the </w:delText>
        </w:r>
        <w:r w:rsidRPr="00041123" w:rsidDel="00BC3A5E">
          <w:delText>Long Term Force Majeure Limit</w:delText>
        </w:r>
        <w:r w:rsidDel="00BC3A5E">
          <w:delText xml:space="preserve">, then the Party which is not the Claiming Party shall have the right to terminate such Individual Contract forthwith by written notice to the Claiming Party. </w:delText>
        </w:r>
        <w:r w:rsidR="00AA225C" w:rsidDel="00BC3A5E">
          <w:rPr>
            <w:snapToGrid w:val="0"/>
            <w:color w:val="000000"/>
          </w:rPr>
          <w:delText>If</w:delText>
        </w:r>
        <w:r w:rsidR="009C2071" w:rsidDel="00BC3A5E">
          <w:rPr>
            <w:snapToGrid w:val="0"/>
            <w:color w:val="000000"/>
          </w:rPr>
          <w:delText xml:space="preserve"> more than one Individual Contract </w:delText>
        </w:r>
        <w:r w:rsidR="00AA225C" w:rsidDel="00BC3A5E">
          <w:rPr>
            <w:snapToGrid w:val="0"/>
            <w:color w:val="000000"/>
          </w:rPr>
          <w:delText>is</w:delText>
        </w:r>
        <w:r w:rsidR="009C2071" w:rsidDel="00BC3A5E">
          <w:rPr>
            <w:snapToGrid w:val="0"/>
            <w:color w:val="000000"/>
          </w:rPr>
          <w:delText xml:space="preserve"> adversely affected by Force Majeure, then a termination of one such Individual Contract shall terminate all such Individual Contracts. </w:delText>
        </w:r>
        <w:r w:rsidRPr="00B85ECE" w:rsidDel="00BC3A5E">
          <w:delText xml:space="preserve">Upon such termination, </w:delText>
        </w:r>
        <w:r w:rsidR="00F5052C" w:rsidDel="00BC3A5E">
          <w:delText xml:space="preserve">each </w:delText>
        </w:r>
        <w:r w:rsidRPr="00B85ECE" w:rsidDel="00BC3A5E">
          <w:delText>Part</w:delText>
        </w:r>
        <w:r w:rsidR="00F5052C" w:rsidDel="00BC3A5E">
          <w:delText>y</w:delText>
        </w:r>
        <w:r w:rsidRPr="00B85ECE" w:rsidDel="00BC3A5E">
          <w:delText xml:space="preserve"> shall</w:delText>
        </w:r>
        <w:r w:rsidR="00F5052C" w:rsidDel="00BC3A5E">
          <w:delText xml:space="preserve"> </w:delText>
        </w:r>
        <w:r w:rsidR="005366E5" w:rsidDel="00BC3A5E">
          <w:delText>calculate, and notify to the other Party</w:delText>
        </w:r>
        <w:r w:rsidR="009214AB" w:rsidDel="00BC3A5E">
          <w:delText>,</w:delText>
        </w:r>
        <w:r w:rsidR="00F5052C" w:rsidRPr="00F5052C" w:rsidDel="00BC3A5E">
          <w:delText xml:space="preserve"> the Termination Amount in respect of</w:delText>
        </w:r>
        <w:r w:rsidR="005366E5" w:rsidDel="00BC3A5E">
          <w:delText xml:space="preserve"> all such </w:delText>
        </w:r>
        <w:r w:rsidR="009214AB" w:rsidDel="00BC3A5E">
          <w:delText xml:space="preserve">Individual Contracts </w:delText>
        </w:r>
        <w:r w:rsidR="00F5052C" w:rsidDel="00BC3A5E">
          <w:delText xml:space="preserve"> </w:delText>
        </w:r>
        <w:r w:rsidR="00F5052C" w:rsidRPr="00F5052C" w:rsidDel="00BC3A5E">
          <w:delText xml:space="preserve">in accordance with </w:delText>
        </w:r>
        <w:r w:rsidR="005366E5" w:rsidRPr="00B85ECE" w:rsidDel="00BC3A5E">
          <w:delText>§11</w:delText>
        </w:r>
        <w:r w:rsidR="005366E5" w:rsidDel="00BC3A5E">
          <w:delText xml:space="preserve">.1 within three (3) </w:delText>
        </w:r>
        <w:r w:rsidR="009214AB" w:rsidDel="00BC3A5E">
          <w:delText>Business D</w:delText>
        </w:r>
        <w:r w:rsidR="005366E5" w:rsidDel="00BC3A5E">
          <w:delText>ays of the termination date so notified</w:delText>
        </w:r>
        <w:r w:rsidR="00D34669" w:rsidDel="00BC3A5E">
          <w:delText xml:space="preserve"> (the “</w:delText>
        </w:r>
        <w:r w:rsidR="00D34669" w:rsidRPr="00640532" w:rsidDel="00BC3A5E">
          <w:rPr>
            <w:b/>
            <w:i/>
          </w:rPr>
          <w:delText>FM Termination Date</w:delText>
        </w:r>
        <w:r w:rsidR="00D34669" w:rsidDel="00BC3A5E">
          <w:delText>”)</w:delText>
        </w:r>
        <w:r w:rsidR="005366E5" w:rsidDel="00BC3A5E">
          <w:delText xml:space="preserve">. </w:delText>
        </w:r>
        <w:r w:rsidR="00F5052C" w:rsidRPr="00F5052C" w:rsidDel="00BC3A5E">
          <w:delText xml:space="preserve">The Termination Amount payable shall be equal to one half of the difference between the aggregate of the </w:delText>
        </w:r>
        <w:r w:rsidR="00F5052C" w:rsidRPr="00B85ECE" w:rsidDel="00BC3A5E">
          <w:delText>Settlement Amount</w:delText>
        </w:r>
        <w:r w:rsidR="005366E5" w:rsidDel="00BC3A5E">
          <w:delText>s</w:delText>
        </w:r>
        <w:r w:rsidR="00F5052C" w:rsidRPr="00F5052C" w:rsidDel="00BC3A5E">
          <w:delText xml:space="preserve"> due to the Party with the higher aggregate </w:delText>
        </w:r>
        <w:r w:rsidR="00F5052C" w:rsidRPr="00B85ECE" w:rsidDel="00BC3A5E">
          <w:delText>Settlement Amount</w:delText>
        </w:r>
        <w:r w:rsidR="00F5052C" w:rsidRPr="00F5052C" w:rsidDel="00BC3A5E">
          <w:delText xml:space="preserve"> (“X”) and the aggregate of the </w:delText>
        </w:r>
        <w:r w:rsidR="00F5052C" w:rsidRPr="00B85ECE" w:rsidDel="00BC3A5E">
          <w:delText>Settlement Amount</w:delText>
        </w:r>
        <w:r w:rsidR="005366E5" w:rsidDel="00BC3A5E">
          <w:delText>s</w:delText>
        </w:r>
        <w:r w:rsidR="00F5052C" w:rsidRPr="00F5052C" w:rsidDel="00BC3A5E">
          <w:delText xml:space="preserve"> due to the Party with the lower aggregate </w:delText>
        </w:r>
        <w:r w:rsidR="00F5052C" w:rsidRPr="00B85ECE" w:rsidDel="00BC3A5E">
          <w:delText>Settlement Amount</w:delText>
        </w:r>
        <w:r w:rsidR="00F5052C" w:rsidRPr="00F5052C" w:rsidDel="00BC3A5E">
          <w:delText xml:space="preserve"> (“Y”). Such Termination Amount shall be paid </w:delText>
        </w:r>
        <w:r w:rsidR="00F5052C" w:rsidRPr="00B85ECE" w:rsidDel="00BC3A5E">
          <w:delText xml:space="preserve">by </w:delText>
        </w:r>
        <w:r w:rsidR="005366E5" w:rsidDel="00BC3A5E">
          <w:delText xml:space="preserve">Y </w:delText>
        </w:r>
        <w:r w:rsidR="00F5052C" w:rsidRPr="00B85ECE" w:rsidDel="00BC3A5E">
          <w:delText xml:space="preserve">to </w:delText>
        </w:r>
        <w:r w:rsidR="00BA0B3A" w:rsidDel="00BC3A5E">
          <w:delText>X</w:delText>
        </w:r>
        <w:r w:rsidR="00F5052C" w:rsidRPr="00B85ECE" w:rsidDel="00BC3A5E">
          <w:delText xml:space="preserve"> </w:delText>
        </w:r>
        <w:r w:rsidR="00D34669" w:rsidDel="00BC3A5E">
          <w:delText xml:space="preserve">within </w:delText>
        </w:r>
        <w:r w:rsidR="009214AB" w:rsidDel="00BC3A5E">
          <w:delText>three (</w:delText>
        </w:r>
        <w:r w:rsidR="00D34669" w:rsidDel="00BC3A5E">
          <w:delText>3</w:delText>
        </w:r>
        <w:r w:rsidR="009214AB" w:rsidDel="00BC3A5E">
          <w:delText>) Business D</w:delText>
        </w:r>
        <w:r w:rsidR="00D34669" w:rsidDel="00BC3A5E">
          <w:delText xml:space="preserve">ays of the </w:delText>
        </w:r>
        <w:r w:rsidR="00D34669" w:rsidRPr="00640532" w:rsidDel="00BC3A5E">
          <w:delText>FM Termination Date</w:delText>
        </w:r>
      </w:del>
      <w:del w:id="116" w:author="Michaela Duve" w:date="2016-08-08T14:41:00Z">
        <w:r w:rsidR="00D34669" w:rsidRPr="00640532" w:rsidDel="00355CAF">
          <w:delText>.</w:delText>
        </w:r>
        <w:r w:rsidR="00CB1BC0" w:rsidDel="00355CAF">
          <w:delText>”</w:delText>
        </w:r>
      </w:del>
    </w:p>
    <w:p w14:paraId="3783B503" w14:textId="77777777" w:rsidR="005B7D9E" w:rsidRDefault="005B7D9E" w:rsidP="00640532">
      <w:pPr>
        <w:jc w:val="both"/>
      </w:pPr>
    </w:p>
    <w:p w14:paraId="52C3FC78" w14:textId="77777777" w:rsidR="005B7D9E" w:rsidRDefault="005B7D9E" w:rsidP="00640532">
      <w:pPr>
        <w:jc w:val="both"/>
        <w:rPr>
          <w:ins w:id="117" w:author="Michaela Duve" w:date="2016-08-08T14:25:00Z"/>
          <w:color w:val="FF0000"/>
        </w:rPr>
      </w:pPr>
      <w:r w:rsidRPr="00640532">
        <w:rPr>
          <w:color w:val="FF0000"/>
        </w:rPr>
        <w:t xml:space="preserve">[Note </w:t>
      </w:r>
      <w:r>
        <w:rPr>
          <w:color w:val="FF0000"/>
        </w:rPr>
        <w:t>–</w:t>
      </w:r>
      <w:r w:rsidRPr="00640532">
        <w:rPr>
          <w:color w:val="FF0000"/>
        </w:rPr>
        <w:t xml:space="preserve"> </w:t>
      </w:r>
      <w:r>
        <w:rPr>
          <w:color w:val="FF0000"/>
        </w:rPr>
        <w:t xml:space="preserve">Our provision above (1) avoids “cherry-picking” by ensuring that if one FM affected transaction is terminated, then all such transactions terminate; (2) provides a mechanism (based on other industry standard master agreements) by which </w:t>
      </w:r>
      <w:r w:rsidRPr="00640532">
        <w:rPr>
          <w:i/>
          <w:color w:val="FF0000"/>
        </w:rPr>
        <w:t>both parties</w:t>
      </w:r>
      <w:r>
        <w:rPr>
          <w:color w:val="FF0000"/>
        </w:rPr>
        <w:t xml:space="preserve"> calculate a termination payment for FM affected transactions (effectively the average of both parties’ calculations is taken to achieve a fair “mid-market” result).]</w:t>
      </w:r>
    </w:p>
    <w:p w14:paraId="43B97344" w14:textId="77777777" w:rsidR="005335A7" w:rsidRPr="00640532" w:rsidRDefault="005335A7" w:rsidP="00640532">
      <w:pPr>
        <w:jc w:val="both"/>
        <w:rPr>
          <w:color w:val="FF0000"/>
        </w:rPr>
      </w:pPr>
      <w:ins w:id="118" w:author="Michaela Duve" w:date="2016-08-08T14:25:00Z">
        <w:r>
          <w:rPr>
            <w:color w:val="FF0000"/>
          </w:rPr>
          <w:t xml:space="preserve">AOTES: We agree that cherry picking should not be possible and a party has to decide if it wants to keep all trades or terminate all trades. </w:t>
        </w:r>
      </w:ins>
      <w:ins w:id="119" w:author="Michaela Duve" w:date="2016-08-08T14:26:00Z">
        <w:r>
          <w:rPr>
            <w:color w:val="FF0000"/>
          </w:rPr>
          <w:t xml:space="preserve">We cannot agree to amend §7.5 further. We can also not agree to </w:t>
        </w:r>
      </w:ins>
      <w:ins w:id="120" w:author="Michaela Duve" w:date="2016-08-08T14:27:00Z">
        <w:r>
          <w:rPr>
            <w:color w:val="FF0000"/>
          </w:rPr>
          <w:t xml:space="preserve">add an obligation to pay a termination amount. </w:t>
        </w:r>
      </w:ins>
      <w:ins w:id="121" w:author="Michaela Duve" w:date="2016-08-08T14:28:00Z">
        <w:r>
          <w:rPr>
            <w:color w:val="FF0000"/>
          </w:rPr>
          <w:t xml:space="preserve">The market standard is that </w:t>
        </w:r>
      </w:ins>
      <w:ins w:id="122" w:author="Michaela Duve" w:date="2016-08-08T14:27:00Z">
        <w:r>
          <w:rPr>
            <w:color w:val="FF0000"/>
          </w:rPr>
          <w:t xml:space="preserve">FM related termination leads </w:t>
        </w:r>
      </w:ins>
      <w:ins w:id="123" w:author="Michaela Duve" w:date="2016-08-08T14:28:00Z">
        <w:r>
          <w:rPr>
            <w:color w:val="FF0000"/>
          </w:rPr>
          <w:t xml:space="preserve">to a walk away in respect of the unfulfilled portion of the Individual Contract. </w:t>
        </w:r>
      </w:ins>
    </w:p>
    <w:p w14:paraId="3C87D238" w14:textId="77777777" w:rsidR="00E62D98" w:rsidRDefault="00E62D98" w:rsidP="00C61A23">
      <w:pPr>
        <w:jc w:val="both"/>
      </w:pPr>
    </w:p>
    <w:p w14:paraId="41987201" w14:textId="77777777" w:rsidR="00E62D98" w:rsidRPr="00950278" w:rsidRDefault="00E62D98" w:rsidP="00E62D98">
      <w:pPr>
        <w:jc w:val="both"/>
      </w:pPr>
      <w:r w:rsidRPr="00950278">
        <w:t>The definition of “Long Term Force Majeure Limit” is deleted and replaced with the following:</w:t>
      </w:r>
    </w:p>
    <w:p w14:paraId="105A6B08" w14:textId="77777777" w:rsidR="00E62D98" w:rsidRPr="00950278" w:rsidRDefault="00E62D98" w:rsidP="00E62D98">
      <w:pPr>
        <w:ind w:left="2880"/>
      </w:pPr>
    </w:p>
    <w:p w14:paraId="77C8BD23" w14:textId="77777777" w:rsidR="00E62D98" w:rsidRPr="00950278" w:rsidRDefault="00E62D98" w:rsidP="00E62D98">
      <w:pPr>
        <w:jc w:val="both"/>
      </w:pPr>
      <w:r w:rsidRPr="00950278">
        <w:t>“</w:t>
      </w:r>
      <w:r w:rsidRPr="00950278">
        <w:rPr>
          <w:b/>
        </w:rPr>
        <w:t xml:space="preserve">“Long Term Force Majeure Limit” </w:t>
      </w:r>
      <w:r w:rsidRPr="00950278">
        <w:t>means, with respect to an Individual Contract:</w:t>
      </w:r>
    </w:p>
    <w:p w14:paraId="6B0CE07F" w14:textId="77777777" w:rsidR="00E62D98" w:rsidRPr="00950278" w:rsidRDefault="00E62D98" w:rsidP="00E62D98">
      <w:pPr>
        <w:jc w:val="both"/>
      </w:pPr>
    </w:p>
    <w:p w14:paraId="680D60D8" w14:textId="77777777" w:rsidR="00E62D98" w:rsidRPr="00950278" w:rsidRDefault="00E62D98" w:rsidP="00E62D98">
      <w:pPr>
        <w:pStyle w:val="Listenabsatz"/>
        <w:numPr>
          <w:ilvl w:val="0"/>
          <w:numId w:val="46"/>
        </w:numPr>
        <w:jc w:val="both"/>
      </w:pPr>
      <w:r w:rsidRPr="00950278">
        <w:rPr>
          <w:rFonts w:ascii="Times New Roman" w:hAnsi="Times New Roman"/>
        </w:rPr>
        <w:t>more than thirty (30)</w:t>
      </w:r>
      <w:r w:rsidR="002D339F" w:rsidRPr="00950278">
        <w:rPr>
          <w:rFonts w:ascii="Times New Roman" w:hAnsi="Times New Roman"/>
        </w:rPr>
        <w:t xml:space="preserve"> </w:t>
      </w:r>
      <w:r w:rsidRPr="00950278">
        <w:rPr>
          <w:rFonts w:ascii="Times New Roman" w:hAnsi="Times New Roman"/>
        </w:rPr>
        <w:t>consecutive days; or</w:t>
      </w:r>
    </w:p>
    <w:p w14:paraId="64493048" w14:textId="77777777" w:rsidR="00E62D98" w:rsidRPr="00950278" w:rsidRDefault="00E62D98" w:rsidP="00E62D98">
      <w:pPr>
        <w:pStyle w:val="Listenabsatz"/>
        <w:ind w:left="1440"/>
        <w:jc w:val="both"/>
      </w:pPr>
    </w:p>
    <w:p w14:paraId="66CE36FC" w14:textId="77777777" w:rsidR="00E62D98" w:rsidRPr="00950278" w:rsidRDefault="00E62D98" w:rsidP="00E62D98">
      <w:pPr>
        <w:pStyle w:val="Listenabsatz"/>
        <w:numPr>
          <w:ilvl w:val="0"/>
          <w:numId w:val="46"/>
        </w:numPr>
        <w:jc w:val="both"/>
      </w:pPr>
      <w:r w:rsidRPr="00950278">
        <w:rPr>
          <w:rFonts w:ascii="Times New Roman" w:hAnsi="Times New Roman"/>
        </w:rPr>
        <w:t>more than sixty (60</w:t>
      </w:r>
      <w:r w:rsidR="002D339F" w:rsidRPr="00950278">
        <w:rPr>
          <w:rFonts w:ascii="Times New Roman" w:hAnsi="Times New Roman"/>
        </w:rPr>
        <w:t xml:space="preserve">) </w:t>
      </w:r>
      <w:r w:rsidRPr="00950278">
        <w:rPr>
          <w:rFonts w:ascii="Times New Roman" w:hAnsi="Times New Roman"/>
        </w:rPr>
        <w:t xml:space="preserve">days in aggregate, </w:t>
      </w:r>
    </w:p>
    <w:p w14:paraId="102052EB" w14:textId="77777777" w:rsidR="00E62D98" w:rsidRPr="00950278" w:rsidRDefault="00E62D98" w:rsidP="00E62D98">
      <w:pPr>
        <w:pStyle w:val="Listenabsatz"/>
        <w:rPr>
          <w:rFonts w:ascii="Times New Roman" w:hAnsi="Times New Roman"/>
        </w:rPr>
      </w:pPr>
    </w:p>
    <w:p w14:paraId="4319AE07" w14:textId="77777777" w:rsidR="00E62D98" w:rsidRDefault="00E62D98" w:rsidP="00E62D98">
      <w:pPr>
        <w:jc w:val="both"/>
      </w:pPr>
      <w:r w:rsidRPr="00950278">
        <w:t>within the Total Supply Period (or, if the Total Supply Period exceeds 12 months, within any consecutive twelve (12) month period falling within the Total Supply Period);”</w:t>
      </w:r>
      <w:r w:rsidR="002D339F" w:rsidRPr="00950278">
        <w:t>.</w:t>
      </w:r>
    </w:p>
    <w:p w14:paraId="4B362646" w14:textId="77777777" w:rsidR="00E62D98" w:rsidRPr="00B85ECE" w:rsidRDefault="00E62D98" w:rsidP="00C61A23">
      <w:pPr>
        <w:jc w:val="both"/>
      </w:pPr>
    </w:p>
    <w:p w14:paraId="77671C33" w14:textId="77777777" w:rsidR="00C61A23" w:rsidRDefault="005B7D9E" w:rsidP="00640532">
      <w:pPr>
        <w:pStyle w:val="Textkrper"/>
        <w:spacing w:after="0"/>
        <w:rPr>
          <w:ins w:id="124" w:author="Michaela Duve" w:date="2016-08-08T14:38:00Z"/>
          <w:color w:val="FF0000"/>
        </w:rPr>
      </w:pPr>
      <w:r w:rsidRPr="00640532">
        <w:rPr>
          <w:color w:val="FF0000"/>
        </w:rPr>
        <w:t>[Note - T</w:t>
      </w:r>
      <w:r w:rsidR="002531BE" w:rsidRPr="00640532">
        <w:rPr>
          <w:color w:val="FF0000"/>
        </w:rPr>
        <w:t xml:space="preserve">he time limits set out </w:t>
      </w:r>
      <w:r w:rsidRPr="00640532">
        <w:rPr>
          <w:color w:val="FF0000"/>
        </w:rPr>
        <w:t xml:space="preserve">above reflect those found </w:t>
      </w:r>
      <w:r w:rsidR="002531BE" w:rsidRPr="00640532">
        <w:rPr>
          <w:color w:val="FF0000"/>
        </w:rPr>
        <w:t xml:space="preserve">in the standard Power EFET. </w:t>
      </w:r>
      <w:r w:rsidRPr="00640532">
        <w:rPr>
          <w:color w:val="FF0000"/>
        </w:rPr>
        <w:t xml:space="preserve">Further, we have provided in </w:t>
      </w:r>
      <w:r w:rsidR="002531BE" w:rsidRPr="00640532">
        <w:rPr>
          <w:color w:val="FF0000"/>
        </w:rPr>
        <w:t>the last two lines above</w:t>
      </w:r>
      <w:r w:rsidRPr="00640532">
        <w:rPr>
          <w:color w:val="FF0000"/>
        </w:rPr>
        <w:t xml:space="preserve"> for </w:t>
      </w:r>
      <w:r w:rsidR="002531BE" w:rsidRPr="00640532">
        <w:rPr>
          <w:color w:val="FF0000"/>
        </w:rPr>
        <w:t xml:space="preserve">a rolling 12 month period instead of the “calendar year” approach set out in the EFET. </w:t>
      </w:r>
      <w:r w:rsidRPr="00640532">
        <w:rPr>
          <w:color w:val="FF0000"/>
        </w:rPr>
        <w:t>Our approach</w:t>
      </w:r>
      <w:r w:rsidR="002531BE" w:rsidRPr="00640532">
        <w:rPr>
          <w:color w:val="FF0000"/>
        </w:rPr>
        <w:t xml:space="preserve"> avoids the arbitrary rule of setting the clock back</w:t>
      </w:r>
      <w:r w:rsidRPr="00640532">
        <w:rPr>
          <w:color w:val="FF0000"/>
        </w:rPr>
        <w:t xml:space="preserve"> to zero on 1 January each year, even though the limit may be close to being exceeded on that date.</w:t>
      </w:r>
      <w:r w:rsidR="002531BE" w:rsidRPr="00640532">
        <w:rPr>
          <w:color w:val="FF0000"/>
        </w:rPr>
        <w:t xml:space="preserve">] </w:t>
      </w:r>
    </w:p>
    <w:p w14:paraId="49B1C963" w14:textId="77777777" w:rsidR="00BC3A5E" w:rsidRDefault="00BC3A5E" w:rsidP="00640532">
      <w:pPr>
        <w:pStyle w:val="Textkrper"/>
        <w:spacing w:after="0"/>
        <w:rPr>
          <w:b/>
          <w:sz w:val="22"/>
        </w:rPr>
      </w:pPr>
      <w:ins w:id="125" w:author="Michaela Duve" w:date="2016-08-08T14:38:00Z">
        <w:r>
          <w:rPr>
            <w:color w:val="FF0000"/>
          </w:rPr>
          <w:t xml:space="preserve">AOTES: We are afraid we cannot agree to amend the LTFM. </w:t>
        </w:r>
      </w:ins>
      <w:ins w:id="126" w:author="Michaela Duve" w:date="2016-08-08T14:39:00Z">
        <w:r>
          <w:rPr>
            <w:color w:val="FF0000"/>
          </w:rPr>
          <w:t xml:space="preserve">The </w:t>
        </w:r>
        <w:r w:rsidR="00355CAF">
          <w:rPr>
            <w:color w:val="FF0000"/>
          </w:rPr>
          <w:t xml:space="preserve">EFET gas limit is established in the </w:t>
        </w:r>
      </w:ins>
      <w:ins w:id="127" w:author="Michaela Duve" w:date="2016-08-08T14:40:00Z">
        <w:r w:rsidR="00355CAF">
          <w:rPr>
            <w:color w:val="FF0000"/>
          </w:rPr>
          <w:t>marked so</w:t>
        </w:r>
      </w:ins>
      <w:ins w:id="128" w:author="Michaela Duve" w:date="2016-08-08T14:39:00Z">
        <w:r w:rsidR="00355CAF">
          <w:rPr>
            <w:color w:val="FF0000"/>
          </w:rPr>
          <w:t xml:space="preserve"> that we cannot deviate from this period of general agreement level</w:t>
        </w:r>
      </w:ins>
      <w:ins w:id="129" w:author="Michaela Duve" w:date="2016-08-08T14:43:00Z">
        <w:r w:rsidR="00355CAF">
          <w:rPr>
            <w:color w:val="FF0000"/>
          </w:rPr>
          <w:t>.</w:t>
        </w:r>
      </w:ins>
      <w:ins w:id="130" w:author="Michaela Duve" w:date="2016-08-08T14:40:00Z">
        <w:r w:rsidR="00355CAF">
          <w:rPr>
            <w:color w:val="FF0000"/>
          </w:rPr>
          <w:t xml:space="preserve"> </w:t>
        </w:r>
      </w:ins>
      <w:ins w:id="131" w:author="Michaela Duve" w:date="2016-08-08T14:41:00Z">
        <w:r w:rsidR="00355CAF">
          <w:rPr>
            <w:color w:val="FF0000"/>
          </w:rPr>
          <w:t xml:space="preserve">The EFET Gas is not </w:t>
        </w:r>
      </w:ins>
      <w:ins w:id="132" w:author="Michaela Duve" w:date="2016-08-08T14:43:00Z">
        <w:r w:rsidR="00355CAF">
          <w:rPr>
            <w:color w:val="FF0000"/>
          </w:rPr>
          <w:t xml:space="preserve">following a </w:t>
        </w:r>
      </w:ins>
      <w:ins w:id="133" w:author="Michaela Duve" w:date="2016-08-08T14:41:00Z">
        <w:r w:rsidR="00355CAF">
          <w:rPr>
            <w:color w:val="FF0000"/>
          </w:rPr>
          <w:t xml:space="preserve">calendar year </w:t>
        </w:r>
      </w:ins>
      <w:ins w:id="134" w:author="Michaela Duve" w:date="2016-08-08T14:44:00Z">
        <w:r w:rsidR="00355CAF">
          <w:rPr>
            <w:color w:val="FF0000"/>
          </w:rPr>
          <w:t xml:space="preserve">approach as suggested in your explanation </w:t>
        </w:r>
      </w:ins>
      <w:ins w:id="135" w:author="Michaela Duve" w:date="2016-08-08T14:43:00Z">
        <w:r w:rsidR="00355CAF">
          <w:rPr>
            <w:color w:val="FF0000"/>
          </w:rPr>
          <w:t xml:space="preserve">but to the duration of an Individual Contract.  </w:t>
        </w:r>
      </w:ins>
      <w:ins w:id="136" w:author="Michaela Duve" w:date="2016-08-08T14:44:00Z">
        <w:r w:rsidR="00355CAF">
          <w:rPr>
            <w:color w:val="FF0000"/>
          </w:rPr>
          <w:t xml:space="preserve">We consider the </w:t>
        </w:r>
        <w:r w:rsidR="00355CAF">
          <w:rPr>
            <w:color w:val="FF0000"/>
          </w:rPr>
          <w:lastRenderedPageBreak/>
          <w:t xml:space="preserve">standard </w:t>
        </w:r>
      </w:ins>
      <w:ins w:id="137" w:author="Michaela Duve" w:date="2016-08-08T14:46:00Z">
        <w:r w:rsidR="00355CAF">
          <w:rPr>
            <w:color w:val="FF0000"/>
          </w:rPr>
          <w:t xml:space="preserve">period as appropriate and well established. </w:t>
        </w:r>
      </w:ins>
      <w:ins w:id="138" w:author="Michaela Duve" w:date="2016-08-08T14:43:00Z">
        <w:r w:rsidR="00355CAF">
          <w:rPr>
            <w:color w:val="FF0000"/>
          </w:rPr>
          <w:t>Nevertheless we would consider different more tailored periods in Individual Contracts.</w:t>
        </w:r>
      </w:ins>
    </w:p>
    <w:p w14:paraId="4487B45B" w14:textId="77777777" w:rsidR="005B7D9E" w:rsidRDefault="005B7D9E" w:rsidP="00640532">
      <w:pPr>
        <w:pStyle w:val="Textkrper"/>
        <w:spacing w:after="0"/>
        <w:jc w:val="left"/>
        <w:rPr>
          <w:b/>
          <w:sz w:val="22"/>
        </w:rPr>
      </w:pPr>
    </w:p>
    <w:p w14:paraId="251ED549" w14:textId="77777777" w:rsidR="005B7D9E" w:rsidRPr="00640532" w:rsidRDefault="005B7D9E" w:rsidP="00640532">
      <w:pPr>
        <w:pStyle w:val="Textkrper"/>
        <w:spacing w:after="0"/>
        <w:rPr>
          <w:sz w:val="22"/>
        </w:rPr>
      </w:pPr>
    </w:p>
    <w:p w14:paraId="2AE91D46" w14:textId="77777777" w:rsidR="00040457" w:rsidRDefault="00040457">
      <w:pPr>
        <w:pStyle w:val="Textkrper"/>
        <w:spacing w:after="0"/>
        <w:jc w:val="center"/>
        <w:rPr>
          <w:b/>
          <w:sz w:val="22"/>
        </w:rPr>
      </w:pPr>
      <w:r>
        <w:rPr>
          <w:b/>
          <w:sz w:val="22"/>
        </w:rPr>
        <w:t>§10</w:t>
      </w:r>
      <w:r>
        <w:rPr>
          <w:b/>
          <w:sz w:val="22"/>
        </w:rPr>
        <w:br/>
      </w:r>
      <w:r>
        <w:rPr>
          <w:b/>
          <w:sz w:val="22"/>
          <w:u w:val="single"/>
        </w:rPr>
        <w:t>Term and Termination Rights</w:t>
      </w:r>
    </w:p>
    <w:p w14:paraId="4C14D268" w14:textId="77777777" w:rsidR="00040457" w:rsidRDefault="00040457">
      <w:pPr>
        <w:pStyle w:val="Textkrper"/>
        <w:spacing w:after="0"/>
        <w:jc w:val="left"/>
      </w:pPr>
    </w:p>
    <w:p w14:paraId="55D8C0AA" w14:textId="77777777" w:rsidR="00040457" w:rsidRDefault="00040457">
      <w:pPr>
        <w:pStyle w:val="Textkrper"/>
        <w:spacing w:after="0"/>
        <w:ind w:left="2880" w:hanging="2880"/>
        <w:jc w:val="left"/>
        <w:rPr>
          <w:b/>
        </w:rPr>
      </w:pPr>
      <w:r>
        <w:rPr>
          <w:b/>
        </w:rPr>
        <w:t>§ 10.2</w:t>
      </w:r>
      <w:r>
        <w:t xml:space="preserve"> </w:t>
      </w:r>
      <w:r>
        <w:rPr>
          <w:b/>
        </w:rPr>
        <w:t>Expiration Date:</w:t>
      </w:r>
    </w:p>
    <w:p w14:paraId="77640E46" w14:textId="77777777" w:rsidR="00040457" w:rsidRDefault="00040457" w:rsidP="007425DE">
      <w:pPr>
        <w:pStyle w:val="Textkrper"/>
        <w:spacing w:after="0"/>
        <w:ind w:left="2880"/>
        <w:jc w:val="left"/>
      </w:pPr>
      <w:r>
        <w:t xml:space="preserve">[   ] § 10.2 shall apply and the Expiration Date shall be: _____________, or </w:t>
      </w:r>
    </w:p>
    <w:p w14:paraId="54848F6F" w14:textId="77777777" w:rsidR="00040457" w:rsidRDefault="00040457">
      <w:pPr>
        <w:pStyle w:val="Textkrper"/>
        <w:spacing w:after="0"/>
        <w:ind w:left="2160" w:firstLine="720"/>
        <w:jc w:val="left"/>
      </w:pPr>
      <w:r>
        <w:t>[</w:t>
      </w:r>
      <w:r>
        <w:rPr>
          <w:color w:val="000000"/>
        </w:rPr>
        <w:t>X</w:t>
      </w:r>
      <w:r>
        <w:t>] § 10.2 shall apply and there shall be no Expiration Date</w:t>
      </w:r>
      <w:r w:rsidR="00CC5419">
        <w:t>.</w:t>
      </w:r>
    </w:p>
    <w:p w14:paraId="7C7F86D6" w14:textId="77777777" w:rsidR="00040457" w:rsidRDefault="00040457" w:rsidP="00AE08DB">
      <w:pPr>
        <w:pStyle w:val="Textkrper"/>
        <w:spacing w:after="0"/>
        <w:jc w:val="left"/>
        <w:rPr>
          <w:b/>
        </w:rPr>
      </w:pPr>
    </w:p>
    <w:p w14:paraId="4364C710" w14:textId="77777777" w:rsidR="00040457" w:rsidRDefault="00040457">
      <w:pPr>
        <w:ind w:left="2880" w:hanging="2880"/>
        <w:rPr>
          <w:b/>
          <w:color w:val="000000"/>
        </w:rPr>
      </w:pPr>
      <w:r>
        <w:rPr>
          <w:b/>
          <w:color w:val="000000"/>
        </w:rPr>
        <w:t>§ 10.4 Automatic Termination:</w:t>
      </w:r>
    </w:p>
    <w:p w14:paraId="0C358C74" w14:textId="77777777" w:rsidR="00CC5419" w:rsidRDefault="00CC5419">
      <w:pPr>
        <w:ind w:left="2880" w:hanging="2880"/>
        <w:rPr>
          <w:b/>
          <w:color w:val="000000"/>
        </w:rPr>
      </w:pPr>
    </w:p>
    <w:p w14:paraId="7D59F73C" w14:textId="77777777" w:rsidR="00040457" w:rsidRDefault="00040457" w:rsidP="007425DE">
      <w:pPr>
        <w:ind w:left="2880"/>
        <w:rPr>
          <w:color w:val="000000"/>
        </w:rPr>
      </w:pPr>
      <w:r>
        <w:rPr>
          <w:color w:val="000000"/>
        </w:rPr>
        <w:t>[   ] §10.4 shall apply to Party A, with termination effective immediately, or</w:t>
      </w:r>
    </w:p>
    <w:p w14:paraId="7F6EA25E" w14:textId="77777777" w:rsidR="00040457" w:rsidRDefault="00040457">
      <w:pPr>
        <w:ind w:left="2160" w:firstLine="720"/>
        <w:rPr>
          <w:color w:val="000000"/>
        </w:rPr>
      </w:pPr>
      <w:r w:rsidRPr="00C25A36">
        <w:rPr>
          <w:color w:val="000000"/>
        </w:rPr>
        <w:t>[</w:t>
      </w:r>
      <w:r>
        <w:rPr>
          <w:color w:val="000000"/>
        </w:rPr>
        <w:t>X</w:t>
      </w:r>
      <w:r w:rsidRPr="00C25A36">
        <w:rPr>
          <w:color w:val="000000"/>
        </w:rPr>
        <w:t>] §10.4 shall not apply to Party A</w:t>
      </w:r>
    </w:p>
    <w:p w14:paraId="5257EDCD" w14:textId="77777777" w:rsidR="00040457" w:rsidRDefault="00040457">
      <w:pPr>
        <w:ind w:left="2160" w:firstLine="720"/>
        <w:rPr>
          <w:color w:val="000000"/>
        </w:rPr>
      </w:pPr>
    </w:p>
    <w:p w14:paraId="124AC2D8" w14:textId="77777777" w:rsidR="00040457" w:rsidRDefault="00040457" w:rsidP="00AE08DB">
      <w:pPr>
        <w:ind w:left="2880"/>
        <w:jc w:val="both"/>
        <w:rPr>
          <w:ins w:id="139" w:author="Michaela Duve" w:date="2016-08-08T14:51:00Z"/>
          <w:color w:val="000000"/>
        </w:rPr>
      </w:pPr>
      <w:r>
        <w:rPr>
          <w:color w:val="000000"/>
        </w:rPr>
        <w:t>[</w:t>
      </w:r>
      <w:r w:rsidR="00E239A1">
        <w:rPr>
          <w:color w:val="000000"/>
        </w:rPr>
        <w:t xml:space="preserve">  </w:t>
      </w:r>
      <w:r>
        <w:rPr>
          <w:color w:val="000000"/>
        </w:rPr>
        <w:t xml:space="preserve">] </w:t>
      </w:r>
      <w:r w:rsidR="006B2069">
        <w:rPr>
          <w:color w:val="000000"/>
        </w:rPr>
        <w:t>[</w:t>
      </w:r>
      <w:r>
        <w:rPr>
          <w:color w:val="000000"/>
        </w:rPr>
        <w:t xml:space="preserve">§10.4 shall apply to Party B, </w:t>
      </w:r>
      <w:r>
        <w:t xml:space="preserve">except that it shall apply only </w:t>
      </w:r>
      <w:r w:rsidR="00AA5F91">
        <w:t xml:space="preserve">with respect </w:t>
      </w:r>
      <w:r>
        <w:t xml:space="preserve">to the Material Reasons specified in §10.5(c) (i), (iii), (iv), (v), (vi) or, to the extent analogous thereto, </w:t>
      </w:r>
      <w:r w:rsidR="00AA5F91">
        <w:t>§10.5(c)</w:t>
      </w:r>
      <w:r>
        <w:t>(viii), with termination effective immediately upon the occurrence of the relevant Material Reason, except in the case of the Material Reason specified in §10.5(c)(iv), in which case termination shall be deemed effective immediately prior to the institution of the proceedings or presentation of the petition</w:t>
      </w:r>
      <w:r w:rsidR="006B2069">
        <w:t>]</w:t>
      </w:r>
      <w:r>
        <w:rPr>
          <w:color w:val="000000"/>
        </w:rPr>
        <w:t>, or</w:t>
      </w:r>
    </w:p>
    <w:p w14:paraId="59218520" w14:textId="77777777" w:rsidR="003A416C" w:rsidRDefault="003A416C" w:rsidP="00AE08DB">
      <w:pPr>
        <w:ind w:left="2880"/>
        <w:jc w:val="both"/>
        <w:rPr>
          <w:color w:val="000000"/>
        </w:rPr>
      </w:pPr>
    </w:p>
    <w:p w14:paraId="75FD005A" w14:textId="77777777" w:rsidR="00040457" w:rsidRDefault="00040457" w:rsidP="00C25A36">
      <w:pPr>
        <w:ind w:left="2880"/>
        <w:rPr>
          <w:color w:val="000000"/>
        </w:rPr>
      </w:pPr>
      <w:r w:rsidRPr="00AE08DB">
        <w:rPr>
          <w:color w:val="000000"/>
        </w:rPr>
        <w:t>[</w:t>
      </w:r>
      <w:r w:rsidR="00E239A1">
        <w:rPr>
          <w:color w:val="000000"/>
        </w:rPr>
        <w:t>X</w:t>
      </w:r>
      <w:r w:rsidRPr="00AE08DB">
        <w:rPr>
          <w:color w:val="000000"/>
        </w:rPr>
        <w:t>] §10.4 shall not apply to Party B</w:t>
      </w:r>
    </w:p>
    <w:p w14:paraId="060373D6" w14:textId="77777777" w:rsidR="00252461" w:rsidRDefault="00252461" w:rsidP="00C25A36">
      <w:pPr>
        <w:ind w:left="2880"/>
        <w:rPr>
          <w:color w:val="000000"/>
        </w:rPr>
      </w:pPr>
    </w:p>
    <w:p w14:paraId="4D7F8506" w14:textId="77777777" w:rsidR="00252461" w:rsidRPr="00DF50DD" w:rsidRDefault="00252461" w:rsidP="00640532">
      <w:pPr>
        <w:pStyle w:val="Funotentext"/>
        <w:ind w:left="2160" w:firstLine="720"/>
      </w:pPr>
    </w:p>
    <w:p w14:paraId="301F1E6F" w14:textId="77777777" w:rsidR="00252461" w:rsidRDefault="003A416C" w:rsidP="00252461">
      <w:pPr>
        <w:ind w:left="2880"/>
      </w:pPr>
      <w:ins w:id="140" w:author="Michaela Duve" w:date="2016-08-08T14:51:00Z">
        <w:r>
          <w:rPr>
            <w:color w:val="000000"/>
          </w:rPr>
          <w:t xml:space="preserve">[   ] </w:t>
        </w:r>
      </w:ins>
      <w:r w:rsidR="00252461" w:rsidRPr="00DF50DD">
        <w:rPr>
          <w:color w:val="000000"/>
        </w:rPr>
        <w:t xml:space="preserve">§10.4 shall apply to Party B, </w:t>
      </w:r>
      <w:r w:rsidR="00252461" w:rsidRPr="00DF50DD">
        <w:t>except that it shall apply only with respect to a Material Reason specified in §10.5(c)(iv) or, to the extent analogous thereto, §10.5(c)(viii), with termination effective immediately prior to the institution of the proceedings or presentation of the petition.</w:t>
      </w:r>
      <w:r w:rsidR="00252461" w:rsidRPr="00DF50DD">
        <w:rPr>
          <w:rStyle w:val="Funotenzeichen"/>
        </w:rPr>
        <w:t xml:space="preserve"> </w:t>
      </w:r>
    </w:p>
    <w:p w14:paraId="34DF4757" w14:textId="77777777" w:rsidR="00FD5416" w:rsidRDefault="00FD5416" w:rsidP="00252461">
      <w:pPr>
        <w:ind w:left="2880"/>
      </w:pPr>
    </w:p>
    <w:p w14:paraId="74C0A53A" w14:textId="77777777" w:rsidR="00040457" w:rsidRDefault="00040457" w:rsidP="00C25A36">
      <w:pPr>
        <w:ind w:left="2880"/>
        <w:rPr>
          <w:color w:val="000000"/>
        </w:rPr>
      </w:pPr>
    </w:p>
    <w:p w14:paraId="1D8F8CFF" w14:textId="77777777" w:rsidR="00040457" w:rsidRPr="00AE08DB" w:rsidRDefault="00040457" w:rsidP="00AE08DB">
      <w:pPr>
        <w:rPr>
          <w:b/>
        </w:rPr>
      </w:pPr>
      <w:r w:rsidRPr="00AE08DB">
        <w:rPr>
          <w:b/>
        </w:rPr>
        <w:t>§ 10.5(b) Cross Default and Acceleration:</w:t>
      </w:r>
    </w:p>
    <w:p w14:paraId="2720CDE8" w14:textId="77777777" w:rsidR="00040457" w:rsidRDefault="00040457" w:rsidP="00AE08DB"/>
    <w:p w14:paraId="30880AC2" w14:textId="77777777" w:rsidR="00040457" w:rsidRDefault="00040457" w:rsidP="00AE08DB">
      <w:pPr>
        <w:ind w:left="2835"/>
      </w:pPr>
      <w:r>
        <w:t>[</w:t>
      </w:r>
      <w:r>
        <w:rPr>
          <w:color w:val="000000"/>
        </w:rPr>
        <w:t>X</w:t>
      </w:r>
      <w:r>
        <w:t xml:space="preserve">] § 10.5(b)(i) shall apply to Party A, as amended below, or </w:t>
      </w:r>
    </w:p>
    <w:p w14:paraId="6E118745" w14:textId="77777777" w:rsidR="00040457" w:rsidRDefault="00040457" w:rsidP="00AE08DB">
      <w:pPr>
        <w:ind w:left="2835"/>
      </w:pPr>
      <w:r>
        <w:t xml:space="preserve">[   ] § 10.5(b)(i) shall </w:t>
      </w:r>
      <w:r>
        <w:rPr>
          <w:u w:val="single"/>
        </w:rPr>
        <w:t>not</w:t>
      </w:r>
      <w:r>
        <w:t xml:space="preserve"> apply to Party A</w:t>
      </w:r>
      <w:r>
        <w:br/>
        <w:t>[</w:t>
      </w:r>
      <w:r>
        <w:rPr>
          <w:color w:val="000000"/>
        </w:rPr>
        <w:t>X</w:t>
      </w:r>
      <w:r>
        <w:t xml:space="preserve">] § 10.5(b)(i) shall apply to Party B, as amended below, or </w:t>
      </w:r>
    </w:p>
    <w:p w14:paraId="317F5741" w14:textId="77777777" w:rsidR="00040457" w:rsidRDefault="00040457" w:rsidP="00AE08DB">
      <w:pPr>
        <w:ind w:left="2835"/>
      </w:pPr>
      <w:r>
        <w:t xml:space="preserve">[   ] § 10.5(b)(i) shall </w:t>
      </w:r>
      <w:r>
        <w:rPr>
          <w:u w:val="single"/>
        </w:rPr>
        <w:t>not</w:t>
      </w:r>
      <w:r>
        <w:t xml:space="preserve"> apply to Party B</w:t>
      </w:r>
    </w:p>
    <w:p w14:paraId="7D4335BF" w14:textId="77777777" w:rsidR="00040457" w:rsidRDefault="00040457" w:rsidP="00AE08DB"/>
    <w:p w14:paraId="1671D820" w14:textId="77777777" w:rsidR="00040457" w:rsidRDefault="00040457" w:rsidP="000B6DCD">
      <w:pPr>
        <w:pStyle w:val="Textkrper"/>
      </w:pPr>
      <w:r w:rsidRPr="00224B54">
        <w:t xml:space="preserve">§ 10.5(b)(i) is </w:t>
      </w:r>
      <w:r w:rsidR="000B6DCD" w:rsidRPr="00224B54">
        <w:t>amended by deleting from the penultimate line “, or becoming capable at such time of</w:t>
      </w:r>
      <w:r w:rsidR="00F5482B" w:rsidRPr="00224B54">
        <w:t xml:space="preserve"> being declared,</w:t>
      </w:r>
      <w:r w:rsidR="000B6DCD" w:rsidRPr="00224B54">
        <w:t>” and replacing such words with “</w:t>
      </w:r>
      <w:r w:rsidRPr="00224B54">
        <w:t>due and payable under such agreements or instruments before it would otherwi</w:t>
      </w:r>
      <w:r w:rsidR="00F5482B" w:rsidRPr="00224B54">
        <w:t>se have been</w:t>
      </w:r>
      <w:r w:rsidRPr="00224B54">
        <w:t>”</w:t>
      </w:r>
      <w:r w:rsidR="000B6DCD" w:rsidRPr="00224B54">
        <w:t>.</w:t>
      </w:r>
    </w:p>
    <w:p w14:paraId="287D014B" w14:textId="77777777" w:rsidR="00040457" w:rsidRDefault="00040457" w:rsidP="008F4914"/>
    <w:p w14:paraId="5EA76087" w14:textId="77777777" w:rsidR="00040457" w:rsidRPr="007425DE" w:rsidRDefault="00040457" w:rsidP="008F4914">
      <w:pPr>
        <w:ind w:left="2835"/>
      </w:pPr>
      <w:r w:rsidRPr="007425DE">
        <w:t>[</w:t>
      </w:r>
      <w:r>
        <w:rPr>
          <w:color w:val="000000"/>
        </w:rPr>
        <w:t>X</w:t>
      </w:r>
      <w:r w:rsidRPr="007425DE">
        <w:t>] § 10.5</w:t>
      </w:r>
      <w:r w:rsidR="000B6DCD">
        <w:t xml:space="preserve">(b)(ii) shall apply to Party A, </w:t>
      </w:r>
      <w:r w:rsidRPr="007425DE">
        <w:t xml:space="preserve">or </w:t>
      </w:r>
    </w:p>
    <w:p w14:paraId="562F036B" w14:textId="77777777" w:rsidR="00040457" w:rsidRPr="007425DE" w:rsidRDefault="00040457" w:rsidP="008F4914">
      <w:pPr>
        <w:ind w:left="2835"/>
      </w:pPr>
      <w:r>
        <w:t xml:space="preserve">[   </w:t>
      </w:r>
      <w:r w:rsidRPr="007425DE">
        <w:t xml:space="preserve">] § 10.5(b)(ii) shall </w:t>
      </w:r>
      <w:r w:rsidRPr="007425DE">
        <w:rPr>
          <w:u w:val="single"/>
        </w:rPr>
        <w:t>not</w:t>
      </w:r>
      <w:r w:rsidRPr="007425DE">
        <w:t xml:space="preserve"> apply to Party A</w:t>
      </w:r>
      <w:r w:rsidRPr="007425DE">
        <w:br/>
        <w:t>[</w:t>
      </w:r>
      <w:r>
        <w:rPr>
          <w:color w:val="000000"/>
        </w:rPr>
        <w:t>X</w:t>
      </w:r>
      <w:r w:rsidRPr="007425DE">
        <w:t xml:space="preserve">] § 10.5(b)(ii) shall apply to Party B, or </w:t>
      </w:r>
    </w:p>
    <w:p w14:paraId="64A2FAAF" w14:textId="77777777" w:rsidR="00040457" w:rsidRDefault="00040457" w:rsidP="008F4914">
      <w:pPr>
        <w:ind w:left="2835"/>
      </w:pPr>
      <w:r w:rsidRPr="007425DE">
        <w:t>[</w:t>
      </w:r>
      <w:r>
        <w:t xml:space="preserve"> </w:t>
      </w:r>
      <w:r w:rsidRPr="007425DE">
        <w:t xml:space="preserve">  ] § 10.5(b)(ii) shall </w:t>
      </w:r>
      <w:r w:rsidRPr="007425DE">
        <w:rPr>
          <w:u w:val="single"/>
        </w:rPr>
        <w:t>not</w:t>
      </w:r>
      <w:r w:rsidRPr="007425DE">
        <w:t xml:space="preserve"> apply to Party B</w:t>
      </w:r>
    </w:p>
    <w:p w14:paraId="5B77EB1B" w14:textId="77777777" w:rsidR="00040457" w:rsidRDefault="00040457" w:rsidP="008F4914"/>
    <w:p w14:paraId="22835B5A" w14:textId="77777777" w:rsidR="00040457" w:rsidRDefault="00040457" w:rsidP="008F4914"/>
    <w:p w14:paraId="24545ECB" w14:textId="77777777" w:rsidR="00040457" w:rsidRDefault="00040457" w:rsidP="008F4914">
      <w:r w:rsidRPr="00713910">
        <w:t xml:space="preserve">For the purposes of </w:t>
      </w:r>
      <w:r w:rsidRPr="000B6DCD">
        <w:t>§</w:t>
      </w:r>
      <w:r w:rsidRPr="00713910">
        <w:t xml:space="preserve"> 10.5(b)(i) and (ii) above, the Threshold Amount shall be: [</w:t>
      </w:r>
      <w:r w:rsidRPr="00713910">
        <w:rPr>
          <w:b/>
          <w:highlight w:val="green"/>
        </w:rPr>
        <w:t>T</w:t>
      </w:r>
      <w:r w:rsidR="00D921EB" w:rsidRPr="00713910">
        <w:rPr>
          <w:b/>
          <w:highlight w:val="green"/>
        </w:rPr>
        <w:t xml:space="preserve">o be </w:t>
      </w:r>
      <w:r w:rsidR="00504D75">
        <w:rPr>
          <w:b/>
          <w:highlight w:val="green"/>
        </w:rPr>
        <w:t>Agre</w:t>
      </w:r>
      <w:r w:rsidR="00D921EB" w:rsidRPr="00713910">
        <w:rPr>
          <w:b/>
          <w:highlight w:val="green"/>
        </w:rPr>
        <w:t>ed by</w:t>
      </w:r>
      <w:r w:rsidRPr="00713910">
        <w:rPr>
          <w:b/>
          <w:highlight w:val="green"/>
        </w:rPr>
        <w:t xml:space="preserve"> C</w:t>
      </w:r>
      <w:r w:rsidR="00D921EB" w:rsidRPr="00713910">
        <w:rPr>
          <w:b/>
          <w:highlight w:val="green"/>
        </w:rPr>
        <w:t>redit</w:t>
      </w:r>
      <w:r>
        <w:t>]</w:t>
      </w:r>
    </w:p>
    <w:p w14:paraId="53C55614" w14:textId="77777777" w:rsidR="00040457" w:rsidRDefault="00040457" w:rsidP="008F4914"/>
    <w:p w14:paraId="54843048" w14:textId="77777777" w:rsidR="00040457" w:rsidRPr="001708D0" w:rsidRDefault="00040457" w:rsidP="00950278">
      <w:pPr>
        <w:jc w:val="both"/>
        <w:rPr>
          <w:rPrChange w:id="141" w:author="Michaela Duve" w:date="2016-08-25T11:22:00Z">
            <w:rPr>
              <w:highlight w:val="yellow"/>
            </w:rPr>
          </w:rPrChange>
        </w:rPr>
      </w:pPr>
      <w:r w:rsidRPr="001708D0">
        <w:rPr>
          <w:rPrChange w:id="142" w:author="Michaela Duve" w:date="2016-08-25T11:22:00Z">
            <w:rPr>
              <w:highlight w:val="yellow"/>
            </w:rPr>
          </w:rPrChange>
        </w:rPr>
        <w:lastRenderedPageBreak/>
        <w:t xml:space="preserve">For Party A: </w:t>
      </w:r>
      <w:r w:rsidRPr="001708D0">
        <w:rPr>
          <w:color w:val="000000"/>
          <w:rPrChange w:id="143" w:author="Michaela Duve" w:date="2016-08-25T11:22:00Z">
            <w:rPr>
              <w:color w:val="000000"/>
              <w:highlight w:val="yellow"/>
            </w:rPr>
          </w:rPrChange>
        </w:rPr>
        <w:t>£20,000,000</w:t>
      </w:r>
      <w:r w:rsidRPr="001708D0">
        <w:rPr>
          <w:rPrChange w:id="144" w:author="Michaela Duve" w:date="2016-08-25T11:22:00Z">
            <w:rPr>
              <w:highlight w:val="yellow"/>
            </w:rPr>
          </w:rPrChange>
        </w:rPr>
        <w:t xml:space="preserve"> (twenty million pounds sterling) or the equivalent in any other currency or currency unit</w:t>
      </w:r>
      <w:r w:rsidR="00640532" w:rsidRPr="001708D0">
        <w:rPr>
          <w:rPrChange w:id="145" w:author="Michaela Duve" w:date="2016-08-25T11:22:00Z">
            <w:rPr>
              <w:highlight w:val="yellow"/>
            </w:rPr>
          </w:rPrChange>
        </w:rPr>
        <w:t>. For the avoidance of doubt, such Threshold Amount shall apply only with respect to Party A’s Credit Support Provider</w:t>
      </w:r>
      <w:r w:rsidRPr="001708D0">
        <w:rPr>
          <w:rPrChange w:id="146" w:author="Michaela Duve" w:date="2016-08-25T11:22:00Z">
            <w:rPr>
              <w:highlight w:val="yellow"/>
            </w:rPr>
          </w:rPrChange>
        </w:rPr>
        <w:t>; and</w:t>
      </w:r>
    </w:p>
    <w:p w14:paraId="7082C212" w14:textId="77777777" w:rsidR="001708D0" w:rsidRDefault="00040457" w:rsidP="008F4914">
      <w:pPr>
        <w:rPr>
          <w:ins w:id="147" w:author="Michaela Duve" w:date="2016-08-25T11:22:00Z"/>
        </w:rPr>
      </w:pPr>
      <w:r w:rsidRPr="001708D0">
        <w:rPr>
          <w:rPrChange w:id="148" w:author="Michaela Duve" w:date="2016-08-25T11:22:00Z">
            <w:rPr>
              <w:highlight w:val="yellow"/>
            </w:rPr>
          </w:rPrChange>
        </w:rPr>
        <w:t xml:space="preserve">For Party B: </w:t>
      </w:r>
      <w:r w:rsidRPr="001708D0">
        <w:rPr>
          <w:color w:val="000000"/>
          <w:rPrChange w:id="149" w:author="Michaela Duve" w:date="2016-08-25T11:22:00Z">
            <w:rPr>
              <w:color w:val="000000"/>
              <w:highlight w:val="yellow"/>
            </w:rPr>
          </w:rPrChange>
        </w:rPr>
        <w:t>£20,000,000</w:t>
      </w:r>
      <w:r w:rsidRPr="001708D0">
        <w:rPr>
          <w:rPrChange w:id="150" w:author="Michaela Duve" w:date="2016-08-25T11:22:00Z">
            <w:rPr>
              <w:highlight w:val="yellow"/>
            </w:rPr>
          </w:rPrChange>
        </w:rPr>
        <w:t xml:space="preserve"> (twenty million pounds sterling) or the equivalent in any other currency or currency unit.</w:t>
      </w:r>
    </w:p>
    <w:p w14:paraId="6E3D0D06" w14:textId="609AD8E0" w:rsidR="00040457" w:rsidRDefault="001708D0" w:rsidP="008F4914">
      <w:ins w:id="151" w:author="Michaela Duve" w:date="2016-08-25T11:22:00Z">
        <w:r>
          <w:t xml:space="preserve">AOTES: Would be acceptable for us although we commonly apply a threshold at 10 mio. </w:t>
        </w:r>
      </w:ins>
      <w:r w:rsidR="00040457">
        <w:br/>
      </w:r>
    </w:p>
    <w:p w14:paraId="37299B56" w14:textId="77777777" w:rsidR="00040457" w:rsidRDefault="00040457">
      <w:pPr>
        <w:pStyle w:val="Textkrper"/>
        <w:spacing w:after="0"/>
        <w:jc w:val="left"/>
        <w:rPr>
          <w:b/>
        </w:rPr>
      </w:pPr>
      <w:r>
        <w:rPr>
          <w:b/>
        </w:rPr>
        <w:t>§ 10.5(c)</w:t>
      </w:r>
      <w:r>
        <w:t xml:space="preserve"> </w:t>
      </w:r>
      <w:r>
        <w:rPr>
          <w:b/>
        </w:rPr>
        <w:t>Winding-up/ lnsolvency /Attachment:</w:t>
      </w:r>
    </w:p>
    <w:p w14:paraId="52390B55" w14:textId="77777777" w:rsidR="00040457" w:rsidRDefault="00040457">
      <w:pPr>
        <w:pStyle w:val="Textkrper"/>
        <w:spacing w:after="0"/>
        <w:ind w:left="2880"/>
        <w:jc w:val="left"/>
      </w:pPr>
    </w:p>
    <w:p w14:paraId="71749497" w14:textId="2F7EEB3C" w:rsidR="00040457" w:rsidRDefault="00040457" w:rsidP="000D46B2">
      <w:pPr>
        <w:pStyle w:val="Textkrper"/>
        <w:spacing w:after="0"/>
        <w:ind w:left="2880"/>
      </w:pPr>
      <w:r w:rsidRPr="00056529">
        <w:t>[</w:t>
      </w:r>
      <w:r>
        <w:rPr>
          <w:color w:val="000000"/>
        </w:rPr>
        <w:t>X</w:t>
      </w:r>
      <w:r w:rsidRPr="00056529">
        <w:t>]</w:t>
      </w:r>
      <w:r w:rsidRPr="00056529">
        <w:rPr>
          <w:b/>
        </w:rPr>
        <w:t xml:space="preserve"> </w:t>
      </w:r>
      <w:r w:rsidRPr="00056529">
        <w:t xml:space="preserve">§ 10.5(c) (iv) shall apply and the applicable time period is within </w:t>
      </w:r>
      <w:r>
        <w:t>fifteen (</w:t>
      </w:r>
      <w:r w:rsidRPr="009468C8">
        <w:rPr>
          <w:color w:val="000000"/>
        </w:rPr>
        <w:t>15</w:t>
      </w:r>
      <w:r>
        <w:rPr>
          <w:color w:val="000000"/>
        </w:rPr>
        <w:t>)</w:t>
      </w:r>
      <w:r w:rsidRPr="009468C8">
        <w:rPr>
          <w:color w:val="000000"/>
        </w:rPr>
        <w:t xml:space="preserve"> calendar days, except that for a proceeding or petition referred to in § 10.5(c)(iv) that has been instituted or presented by the Party itself or its Credit Support Provider or, as the case may be, its Controlling Party, </w:t>
      </w:r>
      <w:ins w:id="152" w:author="Michaela Duve" w:date="2016-08-08T14:54:00Z">
        <w:r w:rsidR="003A416C" w:rsidRPr="00A326C2">
          <w:t>its shareholders, or its directors,</w:t>
        </w:r>
      </w:ins>
      <w:ins w:id="153" w:author="Michaela Duve" w:date="2016-08-25T11:22:00Z">
        <w:r w:rsidR="001708D0">
          <w:t xml:space="preserve"> </w:t>
        </w:r>
      </w:ins>
      <w:r w:rsidRPr="009468C8">
        <w:rPr>
          <w:color w:val="000000"/>
        </w:rPr>
        <w:t>the applicable time period is zero (0) calendar days</w:t>
      </w:r>
      <w:r>
        <w:t>; or</w:t>
      </w:r>
    </w:p>
    <w:p w14:paraId="20756775" w14:textId="77777777" w:rsidR="00040457" w:rsidRDefault="00040457">
      <w:pPr>
        <w:pStyle w:val="Textkrper"/>
        <w:spacing w:after="0"/>
        <w:ind w:left="2880"/>
        <w:jc w:val="left"/>
      </w:pPr>
      <w:r w:rsidRPr="00056529">
        <w:t xml:space="preserve">[   ] § 10.5(c) (iv) shall </w:t>
      </w:r>
      <w:r w:rsidRPr="00056529">
        <w:rPr>
          <w:u w:val="single"/>
        </w:rPr>
        <w:t>not</w:t>
      </w:r>
      <w:r w:rsidRPr="00056529">
        <w:t xml:space="preserve"> apply</w:t>
      </w:r>
    </w:p>
    <w:p w14:paraId="530EBE0F" w14:textId="77777777" w:rsidR="00040457" w:rsidRDefault="00040457">
      <w:pPr>
        <w:pStyle w:val="Textkrper"/>
        <w:spacing w:after="0"/>
        <w:ind w:left="2880"/>
        <w:jc w:val="left"/>
      </w:pPr>
    </w:p>
    <w:p w14:paraId="779E1505" w14:textId="77777777" w:rsidR="00040457" w:rsidRDefault="00040457">
      <w:pPr>
        <w:pStyle w:val="Textkrper"/>
        <w:spacing w:after="0"/>
        <w:jc w:val="left"/>
        <w:rPr>
          <w:b/>
        </w:rPr>
      </w:pPr>
      <w:r>
        <w:rPr>
          <w:b/>
        </w:rPr>
        <w:t>§ 10.5(d)</w:t>
      </w:r>
      <w:r>
        <w:t xml:space="preserve"> </w:t>
      </w:r>
      <w:r>
        <w:rPr>
          <w:b/>
        </w:rPr>
        <w:t>Failure to Deliver or Accept:</w:t>
      </w:r>
    </w:p>
    <w:p w14:paraId="06995D47" w14:textId="77777777" w:rsidR="00040457" w:rsidRDefault="00040457">
      <w:pPr>
        <w:pStyle w:val="Textkrper"/>
        <w:spacing w:after="0"/>
        <w:ind w:left="2160" w:firstLine="720"/>
        <w:jc w:val="left"/>
      </w:pPr>
    </w:p>
    <w:p w14:paraId="449C1508" w14:textId="77777777" w:rsidR="00040457" w:rsidRDefault="00040457">
      <w:pPr>
        <w:pStyle w:val="Textkrper"/>
        <w:spacing w:after="0"/>
        <w:ind w:left="2160" w:firstLine="720"/>
        <w:jc w:val="left"/>
      </w:pPr>
      <w:r>
        <w:t>[</w:t>
      </w:r>
      <w:r>
        <w:rPr>
          <w:color w:val="000000"/>
        </w:rPr>
        <w:t>X</w:t>
      </w:r>
      <w:r>
        <w:t>] § 10.5(d) shall apply, or</w:t>
      </w:r>
    </w:p>
    <w:p w14:paraId="32DF9C23" w14:textId="77777777" w:rsidR="00040457" w:rsidRDefault="00040457">
      <w:pPr>
        <w:pStyle w:val="Textkrper"/>
        <w:spacing w:after="0"/>
        <w:ind w:left="2160" w:firstLine="720"/>
        <w:jc w:val="left"/>
      </w:pPr>
      <w:r>
        <w:t xml:space="preserve">[   ] § 10.5(d) shall </w:t>
      </w:r>
      <w:r>
        <w:rPr>
          <w:u w:val="single"/>
        </w:rPr>
        <w:t>not</w:t>
      </w:r>
      <w:r>
        <w:t xml:space="preserve"> apply</w:t>
      </w:r>
    </w:p>
    <w:p w14:paraId="4775C873" w14:textId="77777777" w:rsidR="00A2289A" w:rsidRDefault="00A2289A">
      <w:pPr>
        <w:pStyle w:val="Textkrper"/>
        <w:spacing w:after="0"/>
        <w:ind w:left="2880" w:hanging="2880"/>
        <w:jc w:val="left"/>
        <w:rPr>
          <w:b/>
        </w:rPr>
      </w:pPr>
    </w:p>
    <w:p w14:paraId="0C97C689" w14:textId="77777777" w:rsidR="00040457" w:rsidRDefault="00040457">
      <w:pPr>
        <w:pStyle w:val="Textkrper"/>
        <w:spacing w:after="0"/>
        <w:ind w:left="2880" w:hanging="2880"/>
        <w:jc w:val="left"/>
        <w:rPr>
          <w:b/>
        </w:rPr>
      </w:pPr>
      <w:r>
        <w:rPr>
          <w:b/>
        </w:rPr>
        <w:t>§ 10.5</w:t>
      </w:r>
      <w:r>
        <w:t xml:space="preserve"> </w:t>
      </w:r>
      <w:r>
        <w:rPr>
          <w:b/>
        </w:rPr>
        <w:t>Other Material Reasons:</w:t>
      </w:r>
      <w:r>
        <w:rPr>
          <w:b/>
        </w:rPr>
        <w:tab/>
      </w:r>
    </w:p>
    <w:p w14:paraId="35A838AE" w14:textId="77777777" w:rsidR="00040457" w:rsidRDefault="00040457">
      <w:pPr>
        <w:pStyle w:val="Textkrper"/>
        <w:spacing w:after="0"/>
        <w:ind w:left="2880" w:hanging="2880"/>
        <w:jc w:val="left"/>
        <w:rPr>
          <w:b/>
        </w:rPr>
      </w:pPr>
    </w:p>
    <w:p w14:paraId="11934CEC" w14:textId="77777777" w:rsidR="00040457" w:rsidRDefault="00040457" w:rsidP="007425DE">
      <w:pPr>
        <w:pStyle w:val="Textkrper"/>
        <w:spacing w:after="0"/>
        <w:ind w:left="2880"/>
        <w:jc w:val="left"/>
      </w:pPr>
      <w:r>
        <w:t>[</w:t>
      </w:r>
      <w:r w:rsidR="00EF43C9">
        <w:t xml:space="preserve">  </w:t>
      </w:r>
      <w:r w:rsidR="006B2069">
        <w:rPr>
          <w:color w:val="000000"/>
        </w:rPr>
        <w:t xml:space="preserve"> </w:t>
      </w:r>
      <w:r>
        <w:t>] Material Reasons shall be limited to those stated in the General</w:t>
      </w:r>
      <w:r w:rsidR="00B23909">
        <w:t xml:space="preserve"> Agreement</w:t>
      </w:r>
      <w:r w:rsidRPr="000A4369">
        <w:t>, or</w:t>
      </w:r>
      <w:r>
        <w:t xml:space="preserve"> </w:t>
      </w:r>
    </w:p>
    <w:p w14:paraId="5AFAA7D0" w14:textId="77777777" w:rsidR="00040457" w:rsidRDefault="00040457">
      <w:pPr>
        <w:pStyle w:val="Textkrper"/>
        <w:spacing w:after="0"/>
        <w:ind w:left="2880"/>
        <w:jc w:val="left"/>
      </w:pPr>
      <w:r>
        <w:t>[</w:t>
      </w:r>
      <w:r w:rsidR="006B2069">
        <w:rPr>
          <w:color w:val="000000"/>
        </w:rPr>
        <w:t>X</w:t>
      </w:r>
      <w:r>
        <w:t xml:space="preserve">] the additional Material Reason </w:t>
      </w:r>
      <w:r w:rsidR="006B2069">
        <w:t xml:space="preserve">set out below </w:t>
      </w:r>
      <w:r>
        <w:t>shall apply to Party A</w:t>
      </w:r>
      <w:r w:rsidR="00A2289A">
        <w:t>.</w:t>
      </w:r>
    </w:p>
    <w:p w14:paraId="5D04CB99" w14:textId="77777777" w:rsidR="00040457" w:rsidRDefault="00040457">
      <w:pPr>
        <w:pStyle w:val="Textkrper"/>
        <w:spacing w:after="0"/>
        <w:ind w:left="2880"/>
        <w:jc w:val="left"/>
      </w:pPr>
      <w:r>
        <w:t>[</w:t>
      </w:r>
      <w:r w:rsidR="006B2069">
        <w:rPr>
          <w:color w:val="000000"/>
        </w:rPr>
        <w:t>X</w:t>
      </w:r>
      <w:r>
        <w:t xml:space="preserve">] the additional Material Reason </w:t>
      </w:r>
      <w:r w:rsidR="006B2069">
        <w:t xml:space="preserve">set out below </w:t>
      </w:r>
      <w:r>
        <w:t>shall apply to Party B</w:t>
      </w:r>
      <w:r w:rsidR="00A2289A">
        <w:t>.</w:t>
      </w:r>
    </w:p>
    <w:p w14:paraId="1C03A226" w14:textId="77777777" w:rsidR="006B2069" w:rsidRDefault="006B2069" w:rsidP="00FC2923"/>
    <w:p w14:paraId="52703F0E" w14:textId="77777777" w:rsidR="006B2069" w:rsidRDefault="006B2069" w:rsidP="00FC2923">
      <w:pPr>
        <w:ind w:left="2880" w:right="375" w:hanging="720"/>
        <w:jc w:val="both"/>
        <w:rPr>
          <w:ins w:id="154" w:author="Michaela Duve" w:date="2016-08-25T11:23:00Z"/>
        </w:rPr>
      </w:pPr>
      <w:r w:rsidRPr="00FC2923">
        <w:t>“(f)</w:t>
      </w:r>
      <w:r>
        <w:rPr>
          <w:b/>
        </w:rPr>
        <w:tab/>
        <w:t>Default under Specified Transaction.</w:t>
      </w:r>
      <w:r>
        <w:t xml:space="preserve">  The Party, any Credit Support Provider of such Party or any applicable Controlling Party of such Party </w:t>
      </w:r>
      <w:del w:id="155" w:author="Michaela Duve" w:date="2016-08-08T14:54:00Z">
        <w:r w:rsidDel="003A416C">
          <w:delText xml:space="preserve">(1) defaults under a Specified Transaction and, after giving effect to any applicable notice requirement or grace period, there occurs a liquidation of, an acceleration of obligations under, or an early termination of, that Specified Transaction, </w:delText>
        </w:r>
      </w:del>
      <w:r>
        <w:t>(2) defaults, after giving effect to any applicable notice requirement or grace period, in making any payment or delivery due on the last payment, delivery or exchange date of, or any payment on early termination of, a Specified Transaction (or such default continues for at least three Business Days if there is no applicable notice requirement or grace period)</w:t>
      </w:r>
      <w:del w:id="156" w:author="Michaela Duve" w:date="2016-08-08T14:55:00Z">
        <w:r w:rsidDel="003A416C">
          <w:delText xml:space="preserve"> or (3) disaffirms, disclaims, repudiates or rejects, in whole or in part, a Specified Transaction (or such action is taken by any person or entity appointed or empowered t</w:delText>
        </w:r>
        <w:r w:rsidR="009559FE" w:rsidDel="003A416C">
          <w:delText>o operate or act on its behalf)</w:delText>
        </w:r>
      </w:del>
      <w:ins w:id="157" w:author="Michaela Duve" w:date="2016-08-08T14:55:00Z">
        <w:r w:rsidR="003A416C">
          <w:t xml:space="preserve"> </w:t>
        </w:r>
        <w:r w:rsidR="003A416C" w:rsidRPr="00F12B92">
          <w:t>in an in an aggregate amount of at least Euro one hundred thousand (100,000 Euro)</w:t>
        </w:r>
      </w:ins>
      <w:r w:rsidR="009559FE">
        <w:t>.</w:t>
      </w:r>
    </w:p>
    <w:p w14:paraId="331318D1" w14:textId="5F9DE4CD" w:rsidR="001708D0" w:rsidDel="001708D0" w:rsidRDefault="001708D0" w:rsidP="00FC2923">
      <w:pPr>
        <w:ind w:left="2880" w:right="375" w:hanging="720"/>
        <w:jc w:val="both"/>
        <w:rPr>
          <w:del w:id="158" w:author="Michaela Duve" w:date="2016-08-25T11:24:00Z"/>
        </w:rPr>
      </w:pPr>
    </w:p>
    <w:p w14:paraId="372FDF38" w14:textId="77777777" w:rsidR="003A416C" w:rsidRDefault="003A416C" w:rsidP="006B2069">
      <w:pPr>
        <w:jc w:val="both"/>
      </w:pPr>
    </w:p>
    <w:p w14:paraId="429326BC" w14:textId="77777777" w:rsidR="009B55A0" w:rsidRDefault="009559FE" w:rsidP="009B55A0">
      <w:pPr>
        <w:ind w:left="2880" w:right="375"/>
        <w:jc w:val="both"/>
      </w:pPr>
      <w:r>
        <w:t>For this purpose</w:t>
      </w:r>
      <w:r w:rsidR="006B2069">
        <w:t>, “</w:t>
      </w:r>
      <w:r w:rsidR="006B2069">
        <w:rPr>
          <w:b/>
        </w:rPr>
        <w:t>Specified Transaction</w:t>
      </w:r>
      <w:r w:rsidR="006B2069">
        <w:t>” means</w:t>
      </w:r>
      <w:bookmarkStart w:id="159" w:name="_DV_M87"/>
      <w:bookmarkEnd w:id="159"/>
      <w:r w:rsidR="009B55A0">
        <w:t xml:space="preserve"> </w:t>
      </w:r>
      <w:r w:rsidR="009B55A0">
        <w:rPr>
          <w:color w:val="000000"/>
        </w:rPr>
        <w:t xml:space="preserve">any contract or transaction relating to an energy commodity (including an agreement with respect to the contract or transaction) existing at the date of this General Agreement or after that date entered into between one Party </w:t>
      </w:r>
      <w:del w:id="160" w:author="Michaela Duve" w:date="2016-08-08T14:57:00Z">
        <w:r w:rsidR="009B55A0" w:rsidDel="003A416C">
          <w:rPr>
            <w:color w:val="000000"/>
          </w:rPr>
          <w:delText>(or any Credit Support Provider or Controlling Party with respect to that Party)</w:delText>
        </w:r>
      </w:del>
      <w:r w:rsidR="009B55A0">
        <w:rPr>
          <w:color w:val="000000"/>
        </w:rPr>
        <w:t xml:space="preserve"> and the other Party </w:t>
      </w:r>
      <w:del w:id="161" w:author="Michaela Duve" w:date="2016-08-08T14:57:00Z">
        <w:r w:rsidR="009B55A0" w:rsidDel="003A416C">
          <w:rPr>
            <w:color w:val="000000"/>
          </w:rPr>
          <w:delText xml:space="preserve">(or any Credit Support Provider or Controlling Party with respect to that other Party) </w:delText>
        </w:r>
      </w:del>
      <w:r w:rsidR="009B55A0">
        <w:rPr>
          <w:color w:val="000000"/>
        </w:rPr>
        <w:t xml:space="preserve">which: (i) relates to an energy commodity; and (ii) is a commodity forward or future, commodity option, </w:t>
      </w:r>
      <w:r w:rsidR="009B55A0" w:rsidRPr="003971ED">
        <w:rPr>
          <w:color w:val="000000"/>
        </w:rPr>
        <w:t xml:space="preserve">commodity swap or other commodity transaction, including any grid or system trade, </w:t>
      </w:r>
      <w:r w:rsidR="009B55A0" w:rsidRPr="00557426">
        <w:rPr>
          <w:color w:val="000000"/>
        </w:rPr>
        <w:t>any</w:t>
      </w:r>
      <w:r w:rsidR="009B55A0" w:rsidRPr="003971ED">
        <w:rPr>
          <w:color w:val="000000"/>
        </w:rPr>
        <w:t xml:space="preserve"> contract for differences, or any other similar transaction.  For the</w:t>
      </w:r>
      <w:r w:rsidR="00E93C6F" w:rsidRPr="003971ED">
        <w:rPr>
          <w:color w:val="000000"/>
        </w:rPr>
        <w:t xml:space="preserve"> purpose of this definition, </w:t>
      </w:r>
      <w:r w:rsidR="009B55A0" w:rsidRPr="003971ED">
        <w:rPr>
          <w:color w:val="000000"/>
        </w:rPr>
        <w:t xml:space="preserve">“energy commodity” shall mean any tangible or intangible energy commodity of any type or description (including, without limitation, electric power, electric power capacity, natural gas, </w:t>
      </w:r>
      <w:r w:rsidRPr="00557426">
        <w:rPr>
          <w:color w:val="000000"/>
        </w:rPr>
        <w:t>natural gas capacity,</w:t>
      </w:r>
      <w:r w:rsidRPr="003971ED">
        <w:rPr>
          <w:color w:val="000000"/>
        </w:rPr>
        <w:t xml:space="preserve"> </w:t>
      </w:r>
      <w:r w:rsidR="009B55A0" w:rsidRPr="003971ED">
        <w:rPr>
          <w:color w:val="000000"/>
        </w:rPr>
        <w:t>natural</w:t>
      </w:r>
      <w:r w:rsidR="009B55A0">
        <w:rPr>
          <w:color w:val="000000"/>
        </w:rPr>
        <w:t xml:space="preserve"> gas liquids, heating oil and other petroleum by-products or fuels</w:t>
      </w:r>
      <w:r w:rsidR="000B1549">
        <w:rPr>
          <w:color w:val="000000"/>
        </w:rPr>
        <w:t xml:space="preserve">, </w:t>
      </w:r>
      <w:r w:rsidR="008011AE">
        <w:rPr>
          <w:color w:val="000000"/>
        </w:rPr>
        <w:t>as well as certificates or allowances of any kind relating to greenhouse gas emissions, or certificates certifying the quality of electricity as being produced from renewable sources including but not limited to Renewable Obligations Certificates (</w:t>
      </w:r>
      <w:r w:rsidR="00245322">
        <w:rPr>
          <w:color w:val="000000"/>
        </w:rPr>
        <w:t>ROCs</w:t>
      </w:r>
      <w:r w:rsidR="008011AE">
        <w:rPr>
          <w:color w:val="000000"/>
        </w:rPr>
        <w:t>)</w:t>
      </w:r>
      <w:r w:rsidR="00245322">
        <w:rPr>
          <w:color w:val="000000"/>
        </w:rPr>
        <w:t xml:space="preserve">, Levy </w:t>
      </w:r>
      <w:r w:rsidR="00245322">
        <w:rPr>
          <w:color w:val="000000"/>
        </w:rPr>
        <w:lastRenderedPageBreak/>
        <w:t>Exemption Certificates (LECs</w:t>
      </w:r>
      <w:r w:rsidR="008011AE">
        <w:rPr>
          <w:color w:val="000000"/>
        </w:rPr>
        <w:t>), Renewable Energy Certificates (</w:t>
      </w:r>
      <w:r w:rsidR="00245322">
        <w:rPr>
          <w:color w:val="000000"/>
        </w:rPr>
        <w:t>RECs</w:t>
      </w:r>
      <w:r w:rsidR="008011AE">
        <w:rPr>
          <w:color w:val="000000"/>
        </w:rPr>
        <w:t>) or other certificates</w:t>
      </w:r>
      <w:r w:rsidR="009B55A0">
        <w:rPr>
          <w:color w:val="000000"/>
        </w:rPr>
        <w:t>).</w:t>
      </w:r>
      <w:r w:rsidR="00E93C6F">
        <w:rPr>
          <w:color w:val="000000"/>
        </w:rPr>
        <w:t>”</w:t>
      </w:r>
    </w:p>
    <w:p w14:paraId="2241C766" w14:textId="77777777" w:rsidR="00040457" w:rsidRDefault="00040457">
      <w:pPr>
        <w:pStyle w:val="Textkrper"/>
        <w:spacing w:after="0"/>
        <w:jc w:val="left"/>
      </w:pPr>
    </w:p>
    <w:p w14:paraId="508B6A5F" w14:textId="77777777" w:rsidR="003B7868" w:rsidRDefault="003B7868" w:rsidP="00640532">
      <w:pPr>
        <w:ind w:left="2880" w:right="715"/>
        <w:jc w:val="both"/>
        <w:rPr>
          <w:ins w:id="162" w:author="Michaela Duve" w:date="2016-08-08T14:58:00Z"/>
          <w:color w:val="FF0000"/>
        </w:rPr>
      </w:pPr>
      <w:r w:rsidRPr="00640532">
        <w:rPr>
          <w:color w:val="FF0000"/>
        </w:rPr>
        <w:t xml:space="preserve">[Note - </w:t>
      </w:r>
      <w:r w:rsidR="00FA5330">
        <w:rPr>
          <w:color w:val="FF0000"/>
        </w:rPr>
        <w:t>W</w:t>
      </w:r>
      <w:r w:rsidRPr="00640532">
        <w:rPr>
          <w:color w:val="FF0000"/>
        </w:rPr>
        <w:t>e believe that it is in both parties’ interests to include this provision, which permits either party to terminate this agreement if the other party defaults on another agreement between the two parties, such as ISDA</w:t>
      </w:r>
      <w:r w:rsidR="00FA5330">
        <w:rPr>
          <w:color w:val="FF0000"/>
        </w:rPr>
        <w:t>, EFET</w:t>
      </w:r>
      <w:r w:rsidRPr="00640532">
        <w:rPr>
          <w:color w:val="FF0000"/>
        </w:rPr>
        <w:t xml:space="preserve"> </w:t>
      </w:r>
      <w:r w:rsidR="00FA5330">
        <w:rPr>
          <w:color w:val="FF0000"/>
        </w:rPr>
        <w:t>Power, or other agreements</w:t>
      </w:r>
      <w:r w:rsidRPr="00640532">
        <w:rPr>
          <w:color w:val="FF0000"/>
        </w:rPr>
        <w:t>.</w:t>
      </w:r>
      <w:r w:rsidR="00FA5330">
        <w:rPr>
          <w:color w:val="FF0000"/>
        </w:rPr>
        <w:t xml:space="preserve"> We have limited these transactions to energy and commodity contracts as these are the only products we trade.</w:t>
      </w:r>
      <w:r w:rsidRPr="00640532">
        <w:rPr>
          <w:color w:val="FF0000"/>
        </w:rPr>
        <w:t xml:space="preserve">] </w:t>
      </w:r>
    </w:p>
    <w:p w14:paraId="475F6A95" w14:textId="7673CEDC" w:rsidR="001708D0" w:rsidRDefault="003A416C" w:rsidP="001708D0">
      <w:pPr>
        <w:ind w:left="2880" w:right="375" w:hanging="720"/>
        <w:jc w:val="both"/>
        <w:rPr>
          <w:ins w:id="163" w:author="Michaela Duve" w:date="2016-08-25T11:24:00Z"/>
        </w:rPr>
      </w:pPr>
      <w:ins w:id="164" w:author="Michaela Duve" w:date="2016-08-08T14:58:00Z">
        <w:r>
          <w:t xml:space="preserve">AOTES: It is our opinion that only payment related defaults under Specified Transactions should have an impact on the EFET. Termination of other commodity agreements may be disputed or related to aspects that have nothing in common with the obligations under the EFET therefore we would not </w:t>
        </w:r>
      </w:ins>
      <w:ins w:id="165" w:author="Michaela Duve" w:date="2016-08-08T14:59:00Z">
        <w:r>
          <w:t>want</w:t>
        </w:r>
      </w:ins>
      <w:ins w:id="166" w:author="Michaela Duve" w:date="2016-08-08T14:58:00Z">
        <w:r>
          <w:t xml:space="preserve"> </w:t>
        </w:r>
      </w:ins>
      <w:ins w:id="167" w:author="Michaela Duve" w:date="2016-08-08T14:59:00Z">
        <w:r>
          <w:t>to jeopardise the EFET portfolio</w:t>
        </w:r>
      </w:ins>
      <w:ins w:id="168" w:author="Michaela Duve" w:date="2016-08-25T11:24:00Z">
        <w:r w:rsidR="001708D0">
          <w:t xml:space="preserve">. </w:t>
        </w:r>
      </w:ins>
      <w:ins w:id="169" w:author="Michaela Duve" w:date="2016-08-25T11:25:00Z">
        <w:r w:rsidR="001708D0">
          <w:t>In addition we</w:t>
        </w:r>
      </w:ins>
      <w:ins w:id="170" w:author="Michaela Duve" w:date="2016-08-25T11:24:00Z">
        <w:r w:rsidR="001708D0">
          <w:t xml:space="preserve"> would like to avoid that the EFET portfolio could be affected by non-payment of minor amounts i.e. due to bank charges being deduced when paying in different currencies. </w:t>
        </w:r>
      </w:ins>
    </w:p>
    <w:p w14:paraId="0F7CA1F2" w14:textId="77777777" w:rsidR="003A416C" w:rsidRDefault="003A416C" w:rsidP="003A416C">
      <w:pPr>
        <w:ind w:left="2835"/>
        <w:jc w:val="both"/>
        <w:rPr>
          <w:ins w:id="171" w:author="Michaela Duve" w:date="2016-08-08T15:01:00Z"/>
        </w:rPr>
      </w:pPr>
    </w:p>
    <w:p w14:paraId="3B5D75D0" w14:textId="77777777" w:rsidR="00781D74" w:rsidRDefault="00781D74" w:rsidP="003A416C">
      <w:pPr>
        <w:ind w:left="2835"/>
        <w:jc w:val="both"/>
        <w:rPr>
          <w:ins w:id="172" w:author="Michaela Duve" w:date="2016-08-08T14:58:00Z"/>
        </w:rPr>
      </w:pPr>
      <w:ins w:id="173" w:author="Michaela Duve" w:date="2016-08-08T15:01:00Z">
        <w:r>
          <w:t>In respect of the definition of Specified Transactions we cannot include agreements between a Party and a Credit Support Provider of the other Party as the party m</w:t>
        </w:r>
      </w:ins>
      <w:ins w:id="174" w:author="Michaela Duve" w:date="2016-08-08T15:02:00Z">
        <w:r>
          <w:t>a</w:t>
        </w:r>
      </w:ins>
      <w:ins w:id="175" w:author="Michaela Duve" w:date="2016-08-08T15:01:00Z">
        <w:r>
          <w:t xml:space="preserve">y not have any </w:t>
        </w:r>
      </w:ins>
      <w:ins w:id="176" w:author="Michaela Duve" w:date="2016-08-08T15:02:00Z">
        <w:r>
          <w:t xml:space="preserve">influence or even </w:t>
        </w:r>
      </w:ins>
      <w:ins w:id="177" w:author="Michaela Duve" w:date="2016-08-08T15:03:00Z">
        <w:r>
          <w:t>knowledge</w:t>
        </w:r>
      </w:ins>
      <w:ins w:id="178" w:author="Michaela Duve" w:date="2016-08-08T15:01:00Z">
        <w:r>
          <w:t xml:space="preserve"> </w:t>
        </w:r>
      </w:ins>
      <w:ins w:id="179" w:author="Michaela Duve" w:date="2016-08-08T15:02:00Z">
        <w:r>
          <w:t xml:space="preserve">about the actions of its credit support provider. </w:t>
        </w:r>
      </w:ins>
    </w:p>
    <w:p w14:paraId="0B7D8F8C" w14:textId="77777777" w:rsidR="003A416C" w:rsidRDefault="003A416C" w:rsidP="00640532">
      <w:pPr>
        <w:ind w:left="2880" w:right="715"/>
        <w:jc w:val="both"/>
        <w:rPr>
          <w:ins w:id="180" w:author="Michaela Duve" w:date="2016-08-08T14:58:00Z"/>
          <w:color w:val="FF0000"/>
        </w:rPr>
      </w:pPr>
    </w:p>
    <w:p w14:paraId="6AF89F4F" w14:textId="77777777" w:rsidR="003A416C" w:rsidRPr="00640532" w:rsidRDefault="003A416C" w:rsidP="00640532">
      <w:pPr>
        <w:ind w:left="2880" w:right="715"/>
        <w:jc w:val="both"/>
        <w:rPr>
          <w:color w:val="FF0000"/>
        </w:rPr>
      </w:pPr>
    </w:p>
    <w:p w14:paraId="5F049567" w14:textId="77777777" w:rsidR="00040457" w:rsidRDefault="00040457">
      <w:pPr>
        <w:pStyle w:val="Textkrper"/>
        <w:spacing w:after="0"/>
        <w:jc w:val="left"/>
      </w:pPr>
    </w:p>
    <w:p w14:paraId="4DE48C6C" w14:textId="77777777" w:rsidR="00040457" w:rsidRDefault="00040457">
      <w:pPr>
        <w:pStyle w:val="Textkrper"/>
        <w:spacing w:after="0"/>
        <w:jc w:val="center"/>
        <w:rPr>
          <w:b/>
          <w:sz w:val="22"/>
          <w:u w:val="single"/>
        </w:rPr>
      </w:pPr>
      <w:r>
        <w:rPr>
          <w:b/>
          <w:sz w:val="22"/>
        </w:rPr>
        <w:t>§12</w:t>
      </w:r>
      <w:r>
        <w:rPr>
          <w:b/>
          <w:sz w:val="22"/>
        </w:rPr>
        <w:br/>
      </w:r>
      <w:r>
        <w:rPr>
          <w:b/>
          <w:sz w:val="22"/>
          <w:u w:val="single"/>
        </w:rPr>
        <w:t>Limitation of Liability</w:t>
      </w:r>
    </w:p>
    <w:p w14:paraId="53EBFCAD" w14:textId="77777777" w:rsidR="00040457" w:rsidRDefault="00040457">
      <w:pPr>
        <w:pStyle w:val="Textkrper"/>
        <w:spacing w:after="0"/>
        <w:jc w:val="left"/>
        <w:rPr>
          <w:b/>
        </w:rPr>
      </w:pPr>
    </w:p>
    <w:p w14:paraId="1F4952D7" w14:textId="77777777" w:rsidR="00040457" w:rsidRDefault="00040457">
      <w:pPr>
        <w:pStyle w:val="Textkrper"/>
        <w:spacing w:after="0"/>
        <w:jc w:val="left"/>
        <w:rPr>
          <w:b/>
        </w:rPr>
      </w:pPr>
      <w:r>
        <w:rPr>
          <w:b/>
        </w:rPr>
        <w:t>§ 12 Application of Limitation:</w:t>
      </w:r>
      <w:r>
        <w:rPr>
          <w:b/>
        </w:rPr>
        <w:tab/>
      </w:r>
    </w:p>
    <w:p w14:paraId="5AFBBB59" w14:textId="77777777" w:rsidR="00040457" w:rsidRDefault="00040457">
      <w:pPr>
        <w:pStyle w:val="Textkrper"/>
        <w:spacing w:after="0"/>
        <w:jc w:val="left"/>
        <w:rPr>
          <w:b/>
        </w:rPr>
      </w:pPr>
    </w:p>
    <w:p w14:paraId="064F3CD9" w14:textId="77777777" w:rsidR="00781D74" w:rsidRDefault="00040457" w:rsidP="00781D74">
      <w:pPr>
        <w:ind w:left="2835"/>
        <w:rPr>
          <w:ins w:id="181" w:author="Michaela Duve" w:date="2016-08-08T15:03:00Z"/>
        </w:rPr>
      </w:pPr>
      <w:r>
        <w:t>[</w:t>
      </w:r>
      <w:r w:rsidR="00447CA7">
        <w:t>X</w:t>
      </w:r>
      <w:r>
        <w:t>]</w:t>
      </w:r>
      <w:r>
        <w:rPr>
          <w:b/>
        </w:rPr>
        <w:t xml:space="preserve"> </w:t>
      </w:r>
      <w:r>
        <w:t>§ 12 shall apply as written in the General Agreement,</w:t>
      </w:r>
      <w:ins w:id="182" w:author="Michaela Duve" w:date="2016-08-08T15:03:00Z">
        <w:r w:rsidR="00781D74">
          <w:t xml:space="preserve"> except for the following amendments: </w:t>
        </w:r>
      </w:ins>
    </w:p>
    <w:p w14:paraId="28DDF972" w14:textId="77777777" w:rsidR="00781D74" w:rsidRDefault="00781D74" w:rsidP="007425DE">
      <w:pPr>
        <w:pStyle w:val="Textkrper"/>
        <w:spacing w:after="0"/>
        <w:ind w:left="2160" w:firstLine="720"/>
        <w:jc w:val="left"/>
        <w:rPr>
          <w:ins w:id="183" w:author="Michaela Duve" w:date="2016-08-08T15:03:00Z"/>
        </w:rPr>
      </w:pPr>
    </w:p>
    <w:p w14:paraId="66B74F1F" w14:textId="77777777" w:rsidR="00781D74" w:rsidRPr="00781D74" w:rsidRDefault="00781D74" w:rsidP="00781D74">
      <w:pPr>
        <w:tabs>
          <w:tab w:val="left" w:pos="2835"/>
        </w:tabs>
        <w:ind w:left="2835"/>
        <w:rPr>
          <w:ins w:id="184" w:author="Michaela Duve" w:date="2016-08-08T15:03:00Z"/>
          <w:rPrChange w:id="185" w:author="Michaela Duve" w:date="2016-08-08T15:04:00Z">
            <w:rPr>
              <w:ins w:id="186" w:author="Michaela Duve" w:date="2016-08-08T15:03:00Z"/>
              <w:rFonts w:asciiTheme="minorHAnsi" w:hAnsiTheme="minorHAnsi"/>
              <w:lang w:val="en-US"/>
            </w:rPr>
          </w:rPrChange>
        </w:rPr>
      </w:pPr>
      <w:ins w:id="187" w:author="Michaela Duve" w:date="2016-08-08T15:03:00Z">
        <w:r w:rsidRPr="00781D74">
          <w:rPr>
            <w:rPrChange w:id="188" w:author="Michaela Duve" w:date="2016-08-08T15:04:00Z">
              <w:rPr>
                <w:rFonts w:asciiTheme="minorHAnsi" w:hAnsiTheme="minorHAnsi"/>
                <w:lang w:val="en-US"/>
              </w:rPr>
            </w:rPrChange>
          </w:rPr>
          <w:t>§12.2, in line seven (7) the word “gross” shall be inserted before the word “negligence”.</w:t>
        </w:r>
      </w:ins>
    </w:p>
    <w:p w14:paraId="216347C2" w14:textId="77777777" w:rsidR="00781D74" w:rsidRPr="00781D74" w:rsidRDefault="00781D74" w:rsidP="00781D74">
      <w:pPr>
        <w:ind w:left="2880"/>
        <w:rPr>
          <w:ins w:id="189" w:author="Michaela Duve" w:date="2016-08-08T15:03:00Z"/>
          <w:rPrChange w:id="190" w:author="Michaela Duve" w:date="2016-08-08T15:04:00Z">
            <w:rPr>
              <w:ins w:id="191" w:author="Michaela Duve" w:date="2016-08-08T15:03:00Z"/>
              <w:rFonts w:asciiTheme="minorHAnsi" w:hAnsiTheme="minorHAnsi"/>
              <w:highlight w:val="yellow"/>
            </w:rPr>
          </w:rPrChange>
        </w:rPr>
      </w:pPr>
    </w:p>
    <w:p w14:paraId="78C49BBD" w14:textId="77777777" w:rsidR="00781D74" w:rsidRPr="00781D74" w:rsidRDefault="00781D74" w:rsidP="00781D74">
      <w:pPr>
        <w:ind w:left="2835"/>
        <w:rPr>
          <w:ins w:id="192" w:author="Michaela Duve" w:date="2016-08-08T15:03:00Z"/>
          <w:rPrChange w:id="193" w:author="Michaela Duve" w:date="2016-08-08T15:04:00Z">
            <w:rPr>
              <w:ins w:id="194" w:author="Michaela Duve" w:date="2016-08-08T15:03:00Z"/>
              <w:rFonts w:asciiTheme="minorHAnsi" w:hAnsiTheme="minorHAnsi"/>
              <w:lang w:val="en-US"/>
            </w:rPr>
          </w:rPrChange>
        </w:rPr>
      </w:pPr>
      <w:ins w:id="195" w:author="Michaela Duve" w:date="2016-08-08T15:03:00Z">
        <w:r w:rsidRPr="00781D74">
          <w:rPr>
            <w:rPrChange w:id="196" w:author="Michaela Duve" w:date="2016-08-08T15:04:00Z">
              <w:rPr>
                <w:rFonts w:asciiTheme="minorHAnsi" w:hAnsiTheme="minorHAnsi"/>
                <w:lang w:val="en-US"/>
              </w:rPr>
            </w:rPrChange>
          </w:rPr>
          <w:t>In § 12.3 (b), the words “, § 11 (Calculation of the Termination Amount),” shall be added after “§ 10.3 (Termination for Material Reason),”.</w:t>
        </w:r>
      </w:ins>
    </w:p>
    <w:p w14:paraId="29979FB1" w14:textId="77777777" w:rsidR="00040457" w:rsidRDefault="00040457" w:rsidP="007425DE">
      <w:pPr>
        <w:pStyle w:val="Textkrper"/>
        <w:spacing w:after="0"/>
        <w:ind w:left="2160" w:firstLine="720"/>
        <w:jc w:val="left"/>
      </w:pPr>
      <w:r>
        <w:t xml:space="preserve"> or</w:t>
      </w:r>
    </w:p>
    <w:p w14:paraId="38D610DC" w14:textId="77777777" w:rsidR="00040457" w:rsidRDefault="00040457">
      <w:pPr>
        <w:pStyle w:val="Textkrper"/>
        <w:spacing w:after="0"/>
        <w:ind w:left="2880"/>
        <w:jc w:val="left"/>
      </w:pPr>
      <w:r>
        <w:t>[</w:t>
      </w:r>
      <w:r w:rsidR="00447CA7">
        <w:rPr>
          <w:color w:val="000000"/>
        </w:rPr>
        <w:t xml:space="preserve">   </w:t>
      </w:r>
      <w:r>
        <w:t xml:space="preserve">] § 12 shall be amended or replaced in its entirety as follows: </w:t>
      </w:r>
    </w:p>
    <w:p w14:paraId="07518D4F" w14:textId="77777777" w:rsidR="00040457" w:rsidRDefault="00040457">
      <w:pPr>
        <w:pStyle w:val="Textkrper"/>
        <w:spacing w:after="0"/>
        <w:ind w:left="2880"/>
        <w:jc w:val="left"/>
      </w:pPr>
    </w:p>
    <w:p w14:paraId="5EA6CAD1" w14:textId="77777777" w:rsidR="00252461" w:rsidRPr="00640532" w:rsidRDefault="00252461" w:rsidP="00640532">
      <w:pPr>
        <w:pStyle w:val="Funotentext"/>
        <w:ind w:left="2160" w:firstLine="720"/>
        <w:rPr>
          <w:highlight w:val="yellow"/>
        </w:rPr>
      </w:pPr>
      <w:r w:rsidRPr="00640532">
        <w:rPr>
          <w:highlight w:val="yellow"/>
        </w:rPr>
        <w:t>[If German law applies, replace this election with the following:</w:t>
      </w:r>
    </w:p>
    <w:p w14:paraId="3FBF99D4" w14:textId="77777777" w:rsidR="00252461" w:rsidRPr="00640532" w:rsidRDefault="00252461" w:rsidP="00640532">
      <w:pPr>
        <w:pStyle w:val="Funotentext"/>
        <w:ind w:left="2160" w:firstLine="720"/>
        <w:rPr>
          <w:highlight w:val="yellow"/>
        </w:rPr>
      </w:pPr>
    </w:p>
    <w:p w14:paraId="347D350E" w14:textId="77777777" w:rsidR="00252461" w:rsidRPr="00640532" w:rsidRDefault="00252461" w:rsidP="00252461">
      <w:pPr>
        <w:ind w:left="2160" w:firstLine="720"/>
        <w:rPr>
          <w:color w:val="000000"/>
          <w:highlight w:val="yellow"/>
        </w:rPr>
      </w:pPr>
      <w:r w:rsidRPr="00640532">
        <w:rPr>
          <w:color w:val="000000"/>
          <w:highlight w:val="yellow"/>
        </w:rPr>
        <w:t>[   ] § 12 shall apply as written in the General Agreement, or</w:t>
      </w:r>
    </w:p>
    <w:p w14:paraId="42692829" w14:textId="77777777" w:rsidR="00252461" w:rsidRPr="00640532" w:rsidRDefault="00252461" w:rsidP="00252461">
      <w:pPr>
        <w:ind w:left="2880"/>
        <w:rPr>
          <w:color w:val="000000"/>
          <w:highlight w:val="yellow"/>
        </w:rPr>
      </w:pPr>
      <w:r w:rsidRPr="00640532">
        <w:rPr>
          <w:color w:val="000000"/>
          <w:highlight w:val="yellow"/>
        </w:rPr>
        <w:t xml:space="preserve">[X] § 12 shall be amended or replaced in its entirety as follows: </w:t>
      </w:r>
    </w:p>
    <w:p w14:paraId="57369113" w14:textId="77777777" w:rsidR="00252461" w:rsidRPr="00640532" w:rsidRDefault="00252461" w:rsidP="00252461">
      <w:pPr>
        <w:ind w:left="2880"/>
        <w:rPr>
          <w:color w:val="000000"/>
          <w:highlight w:val="yellow"/>
        </w:rPr>
      </w:pPr>
    </w:p>
    <w:p w14:paraId="63685A1F" w14:textId="77777777" w:rsidR="00252461" w:rsidRPr="00640532" w:rsidRDefault="00252461" w:rsidP="00252461">
      <w:pPr>
        <w:ind w:left="2880"/>
        <w:rPr>
          <w:color w:val="000000"/>
          <w:highlight w:val="yellow"/>
        </w:rPr>
      </w:pPr>
      <w:r w:rsidRPr="00640532">
        <w:rPr>
          <w:color w:val="000000"/>
          <w:highlight w:val="yellow"/>
        </w:rPr>
        <w:t>In § 12.2 line 7 the word “gross” shall be inserted before the word “negligence”.</w:t>
      </w:r>
    </w:p>
    <w:p w14:paraId="35563765" w14:textId="77777777" w:rsidR="00252461" w:rsidRPr="00640532" w:rsidRDefault="00252461" w:rsidP="00252461">
      <w:pPr>
        <w:ind w:left="2880"/>
        <w:rPr>
          <w:color w:val="000000"/>
          <w:highlight w:val="yellow"/>
        </w:rPr>
      </w:pPr>
    </w:p>
    <w:p w14:paraId="4797F941" w14:textId="77777777" w:rsidR="00252461" w:rsidRPr="00640532" w:rsidRDefault="00252461" w:rsidP="00252461">
      <w:pPr>
        <w:ind w:left="2880"/>
        <w:rPr>
          <w:color w:val="000000"/>
          <w:highlight w:val="yellow"/>
        </w:rPr>
      </w:pPr>
      <w:r w:rsidRPr="00640532">
        <w:rPr>
          <w:color w:val="000000"/>
          <w:highlight w:val="yellow"/>
        </w:rPr>
        <w:t>The “.” shall be deleted from the end of §12.4 (c) and replaced by “; or”. At the end of §12.4 a new section (d) is inserted as follows:</w:t>
      </w:r>
    </w:p>
    <w:p w14:paraId="2C420B1B" w14:textId="77777777" w:rsidR="00252461" w:rsidRDefault="00252461" w:rsidP="00252461">
      <w:pPr>
        <w:ind w:left="2880"/>
        <w:rPr>
          <w:color w:val="000000"/>
        </w:rPr>
      </w:pPr>
      <w:r w:rsidRPr="00640532">
        <w:rPr>
          <w:color w:val="000000"/>
          <w:highlight w:val="yellow"/>
        </w:rPr>
        <w:t>“(d) any action which endangers the fundamental legal rights of a Party or which violates a Party’s fundamental contractual obligations (“</w:t>
      </w:r>
      <w:r w:rsidRPr="00640532">
        <w:rPr>
          <w:i/>
          <w:color w:val="000000"/>
          <w:highlight w:val="yellow"/>
        </w:rPr>
        <w:t>Kardinalspflichten</w:t>
      </w:r>
      <w:r w:rsidRPr="00640532">
        <w:rPr>
          <w:color w:val="000000"/>
          <w:highlight w:val="yellow"/>
        </w:rPr>
        <w:t>”).”</w:t>
      </w:r>
      <w:r w:rsidR="00185C9D" w:rsidRPr="00640532">
        <w:rPr>
          <w:color w:val="000000"/>
          <w:highlight w:val="yellow"/>
        </w:rPr>
        <w:t>]</w:t>
      </w:r>
    </w:p>
    <w:p w14:paraId="7CB0D223" w14:textId="77777777" w:rsidR="00447CA7" w:rsidRDefault="00447CA7">
      <w:pPr>
        <w:pStyle w:val="Textkrper"/>
        <w:spacing w:after="0"/>
        <w:ind w:left="2880"/>
        <w:jc w:val="left"/>
      </w:pPr>
    </w:p>
    <w:p w14:paraId="267A85EC" w14:textId="77777777" w:rsidR="00040457" w:rsidRDefault="00040457">
      <w:pPr>
        <w:pStyle w:val="Textkrper"/>
        <w:spacing w:after="0"/>
        <w:jc w:val="center"/>
        <w:rPr>
          <w:b/>
          <w:sz w:val="22"/>
          <w:u w:val="single"/>
        </w:rPr>
      </w:pPr>
      <w:r>
        <w:rPr>
          <w:b/>
          <w:sz w:val="22"/>
        </w:rPr>
        <w:lastRenderedPageBreak/>
        <w:t>§13</w:t>
      </w:r>
      <w:r>
        <w:rPr>
          <w:b/>
          <w:sz w:val="22"/>
        </w:rPr>
        <w:br/>
      </w:r>
      <w:r>
        <w:rPr>
          <w:b/>
          <w:sz w:val="22"/>
          <w:u w:val="single"/>
        </w:rPr>
        <w:t>Invoicing and Payment</w:t>
      </w:r>
    </w:p>
    <w:p w14:paraId="4570764A" w14:textId="77777777" w:rsidR="00040457" w:rsidRDefault="00040457">
      <w:pPr>
        <w:pStyle w:val="Textkrper"/>
        <w:spacing w:after="0"/>
        <w:jc w:val="center"/>
        <w:rPr>
          <w:b/>
          <w:sz w:val="22"/>
        </w:rPr>
      </w:pPr>
    </w:p>
    <w:p w14:paraId="0676E0A2" w14:textId="77777777" w:rsidR="003C14DE" w:rsidRDefault="00040457" w:rsidP="003C14DE">
      <w:pPr>
        <w:pStyle w:val="Textkrper"/>
        <w:spacing w:after="0"/>
        <w:ind w:left="2880" w:hanging="2880"/>
      </w:pPr>
      <w:r>
        <w:rPr>
          <w:b/>
        </w:rPr>
        <w:t>§ 13.2</w:t>
      </w:r>
      <w:r>
        <w:t xml:space="preserve"> </w:t>
      </w:r>
      <w:r>
        <w:rPr>
          <w:b/>
        </w:rPr>
        <w:t xml:space="preserve">Payment:  </w:t>
      </w:r>
      <w:r>
        <w:rPr>
          <w:b/>
        </w:rPr>
        <w:tab/>
      </w:r>
      <w:r>
        <w:t>initial billing and payment information for each Party is set out in § 23 of this Election Sheet</w:t>
      </w:r>
      <w:r w:rsidR="006C733F">
        <w:t>.</w:t>
      </w:r>
    </w:p>
    <w:p w14:paraId="199461F9" w14:textId="77777777" w:rsidR="003C14DE" w:rsidRDefault="003C14DE" w:rsidP="003C14DE">
      <w:pPr>
        <w:pStyle w:val="Textkrper"/>
        <w:spacing w:after="0"/>
        <w:ind w:left="2880" w:hanging="2880"/>
      </w:pPr>
    </w:p>
    <w:p w14:paraId="6C7F4CFE" w14:textId="77777777" w:rsidR="00040457" w:rsidRDefault="00040457" w:rsidP="003C14DE">
      <w:pPr>
        <w:pStyle w:val="Textkrper"/>
        <w:spacing w:after="0"/>
        <w:ind w:left="2880" w:hanging="2880"/>
      </w:pPr>
      <w:r>
        <w:rPr>
          <w:b/>
        </w:rPr>
        <w:t>§ 13.3</w:t>
      </w:r>
      <w:r>
        <w:t xml:space="preserve"> </w:t>
      </w:r>
      <w:r>
        <w:rPr>
          <w:b/>
        </w:rPr>
        <w:t>Payment Netting:</w:t>
      </w:r>
      <w:r>
        <w:rPr>
          <w:b/>
        </w:rPr>
        <w:tab/>
      </w:r>
      <w:r w:rsidRPr="003C6D2F">
        <w:t>[</w:t>
      </w:r>
      <w:r>
        <w:t>X</w:t>
      </w:r>
      <w:r w:rsidRPr="003C6D2F">
        <w:t>]</w:t>
      </w:r>
      <w:r w:rsidRPr="003C6D2F">
        <w:rPr>
          <w:b/>
        </w:rPr>
        <w:t xml:space="preserve"> </w:t>
      </w:r>
      <w:r w:rsidRPr="003C6D2F">
        <w:t>§ 13.3 shall apply,</w:t>
      </w:r>
      <w:r>
        <w:t xml:space="preserve"> or</w:t>
      </w:r>
    </w:p>
    <w:p w14:paraId="6AB9ADAC" w14:textId="77777777" w:rsidR="00040457" w:rsidRDefault="00040457">
      <w:pPr>
        <w:pStyle w:val="Textkrper"/>
        <w:spacing w:after="0"/>
        <w:jc w:val="left"/>
      </w:pPr>
      <w:r>
        <w:tab/>
      </w:r>
      <w:r>
        <w:tab/>
      </w:r>
      <w:r>
        <w:tab/>
      </w:r>
      <w:r>
        <w:tab/>
        <w:t xml:space="preserve">[   ] § 13.3 shall </w:t>
      </w:r>
      <w:r>
        <w:rPr>
          <w:u w:val="single"/>
        </w:rPr>
        <w:t>not</w:t>
      </w:r>
      <w:r>
        <w:t xml:space="preserve"> apply</w:t>
      </w:r>
    </w:p>
    <w:p w14:paraId="704893FF" w14:textId="77777777" w:rsidR="00040457" w:rsidRDefault="00040457">
      <w:pPr>
        <w:pStyle w:val="Textkrper"/>
        <w:spacing w:after="0"/>
        <w:jc w:val="left"/>
      </w:pPr>
    </w:p>
    <w:p w14:paraId="016B5DDC" w14:textId="77777777" w:rsidR="009A3284" w:rsidRDefault="00040457" w:rsidP="003C14DE">
      <w:pPr>
        <w:pStyle w:val="Textkrper"/>
        <w:spacing w:after="0"/>
        <w:ind w:left="2880" w:hanging="2880"/>
        <w:rPr>
          <w:ins w:id="197" w:author="Michaela Duve" w:date="2016-08-08T15:26:00Z"/>
        </w:rPr>
      </w:pPr>
      <w:r>
        <w:rPr>
          <w:b/>
        </w:rPr>
        <w:t>§ 13.5</w:t>
      </w:r>
      <w:r>
        <w:t xml:space="preserve"> </w:t>
      </w:r>
      <w:r>
        <w:rPr>
          <w:b/>
        </w:rPr>
        <w:t xml:space="preserve">Interest Rate:  </w:t>
      </w:r>
      <w:r>
        <w:rPr>
          <w:b/>
        </w:rPr>
        <w:tab/>
      </w:r>
      <w:r>
        <w:t xml:space="preserve">the Interest Rate shall be </w:t>
      </w:r>
      <w:del w:id="198" w:author="Michaela Duve" w:date="2016-08-08T15:26:00Z">
        <w:r w:rsidDel="009A3284">
          <w:delText xml:space="preserve">the </w:delText>
        </w:r>
      </w:del>
    </w:p>
    <w:p w14:paraId="2B6288C9" w14:textId="2113A795" w:rsidR="003C14DE" w:rsidRDefault="009A3284" w:rsidP="009A3284">
      <w:pPr>
        <w:pStyle w:val="Textkrper"/>
        <w:spacing w:after="0"/>
        <w:ind w:left="2880" w:hanging="45"/>
        <w:rPr>
          <w:ins w:id="199" w:author="Michaela Duve" w:date="2016-08-08T15:26:00Z"/>
        </w:rPr>
      </w:pPr>
      <w:ins w:id="200" w:author="Michaela Duve" w:date="2016-08-08T15:26:00Z">
        <w:r w:rsidRPr="009A3284">
          <w:rPr>
            <w:rPrChange w:id="201" w:author="Michaela Duve" w:date="2016-08-08T15:27:00Z">
              <w:rPr>
                <w:b/>
              </w:rPr>
            </w:rPrChange>
          </w:rPr>
          <w:t>For Euro payments the</w:t>
        </w:r>
        <w:r>
          <w:rPr>
            <w:b/>
          </w:rPr>
          <w:t xml:space="preserve"> </w:t>
        </w:r>
      </w:ins>
      <w:r w:rsidR="00040457">
        <w:t>one month EURIBOR interest rate for 11:00 a.m. on the Due Date, plus three percent (3%) per annum</w:t>
      </w:r>
      <w:r w:rsidR="006C733F">
        <w:t>.</w:t>
      </w:r>
    </w:p>
    <w:p w14:paraId="643F51F5" w14:textId="77777777" w:rsidR="009A3284" w:rsidRPr="00BC0184" w:rsidRDefault="009A3284" w:rsidP="009A3284">
      <w:pPr>
        <w:ind w:left="2880"/>
        <w:rPr>
          <w:ins w:id="202" w:author="Michaela Duve" w:date="2016-08-08T15:26:00Z"/>
        </w:rPr>
      </w:pPr>
      <w:ins w:id="203" w:author="Michaela Duve" w:date="2016-08-08T15:26:00Z">
        <w:r w:rsidRPr="00BC0184">
          <w:t xml:space="preserve">For GBP payments the Interest Rate shall be the one month GBP LIBOR interest rate for 11:00 am on the Due Date, plus </w:t>
        </w:r>
        <w:r w:rsidRPr="00BC0184">
          <w:rPr>
            <w:bCs/>
          </w:rPr>
          <w:t>three</w:t>
        </w:r>
        <w:r w:rsidRPr="00BC0184">
          <w:t xml:space="preserve"> percent (</w:t>
        </w:r>
        <w:r w:rsidRPr="00BC0184">
          <w:rPr>
            <w:bCs/>
          </w:rPr>
          <w:t>3%</w:t>
        </w:r>
        <w:r w:rsidRPr="00BC0184">
          <w:t>) per annum.</w:t>
        </w:r>
      </w:ins>
    </w:p>
    <w:p w14:paraId="6C380003" w14:textId="77777777" w:rsidR="009A3284" w:rsidRPr="00BC0184" w:rsidRDefault="009A3284" w:rsidP="009A3284">
      <w:pPr>
        <w:ind w:left="2880"/>
        <w:rPr>
          <w:ins w:id="204" w:author="Michaela Duve" w:date="2016-08-08T15:26:00Z"/>
        </w:rPr>
      </w:pPr>
      <w:ins w:id="205" w:author="Michaela Duve" w:date="2016-08-08T15:26:00Z">
        <w:r w:rsidRPr="00BC0184">
          <w:t xml:space="preserve">For US Dollar payments the Interest Rate shall be the one month US LIBOR interest rate for 11:00 am on the Due Date, plus </w:t>
        </w:r>
        <w:r w:rsidRPr="00BC0184">
          <w:rPr>
            <w:bCs/>
          </w:rPr>
          <w:t>three</w:t>
        </w:r>
        <w:r w:rsidRPr="00BC0184">
          <w:t xml:space="preserve"> percent (</w:t>
        </w:r>
        <w:r w:rsidRPr="00BC0184">
          <w:rPr>
            <w:bCs/>
          </w:rPr>
          <w:t>3%</w:t>
        </w:r>
        <w:r w:rsidRPr="00BC0184">
          <w:t>) per annum.</w:t>
        </w:r>
      </w:ins>
    </w:p>
    <w:p w14:paraId="5FF8BB89" w14:textId="77777777" w:rsidR="009A3284" w:rsidRDefault="009A3284" w:rsidP="003C14DE">
      <w:pPr>
        <w:pStyle w:val="Textkrper"/>
        <w:spacing w:after="0"/>
        <w:ind w:left="2880" w:hanging="2880"/>
      </w:pPr>
    </w:p>
    <w:p w14:paraId="7E265744" w14:textId="77777777" w:rsidR="003C14DE" w:rsidRDefault="003C14DE" w:rsidP="003C14DE">
      <w:pPr>
        <w:pStyle w:val="Textkrper"/>
        <w:spacing w:after="0"/>
        <w:ind w:left="2880" w:hanging="2880"/>
      </w:pPr>
    </w:p>
    <w:p w14:paraId="1FEEBA26" w14:textId="77777777" w:rsidR="00040457" w:rsidRDefault="00040457" w:rsidP="003C14DE">
      <w:pPr>
        <w:pStyle w:val="Textkrper"/>
        <w:spacing w:after="0"/>
        <w:ind w:left="2880" w:hanging="2880"/>
      </w:pPr>
      <w:r w:rsidRPr="00013F52">
        <w:rPr>
          <w:b/>
        </w:rPr>
        <w:t>§ 13.6 Disputed Amounts:</w:t>
      </w:r>
      <w:r w:rsidR="003C14DE">
        <w:rPr>
          <w:b/>
        </w:rPr>
        <w:tab/>
      </w:r>
      <w:r>
        <w:t xml:space="preserve">[ </w:t>
      </w:r>
      <w:ins w:id="206" w:author="Michaela Duve" w:date="2016-08-08T15:04:00Z">
        <w:r w:rsidR="00781D74">
          <w:t>X</w:t>
        </w:r>
      </w:ins>
      <w:r>
        <w:t xml:space="preserve">  ] §13.6 (a) shall apply, or</w:t>
      </w:r>
    </w:p>
    <w:p w14:paraId="246813C1" w14:textId="77777777" w:rsidR="00040457" w:rsidRDefault="003C14DE" w:rsidP="003C14DE">
      <w:pPr>
        <w:ind w:left="2835"/>
        <w:jc w:val="both"/>
        <w:rPr>
          <w:ins w:id="207" w:author="Michaela Duve" w:date="2016-08-08T15:04:00Z"/>
          <w:color w:val="000000"/>
        </w:rPr>
      </w:pPr>
      <w:r>
        <w:t xml:space="preserve"> </w:t>
      </w:r>
      <w:r w:rsidR="00040457">
        <w:t>[</w:t>
      </w:r>
      <w:ins w:id="208" w:author="Michaela Duve" w:date="2016-08-08T15:04:00Z">
        <w:r w:rsidR="00781D74">
          <w:rPr>
            <w:color w:val="000000"/>
          </w:rPr>
          <w:t xml:space="preserve">  </w:t>
        </w:r>
      </w:ins>
      <w:del w:id="209" w:author="Michaela Duve" w:date="2016-08-08T15:04:00Z">
        <w:r w:rsidR="00040457" w:rsidDel="00781D74">
          <w:rPr>
            <w:color w:val="000000"/>
          </w:rPr>
          <w:delText>X</w:delText>
        </w:r>
      </w:del>
      <w:r w:rsidR="00040457">
        <w:t xml:space="preserve">] §13.6 (b) </w:t>
      </w:r>
      <w:r w:rsidR="00040457">
        <w:rPr>
          <w:color w:val="000000"/>
        </w:rPr>
        <w:t xml:space="preserve">shall apply and the word “returned” at the end of the third line </w:t>
      </w:r>
      <w:r>
        <w:rPr>
          <w:color w:val="000000"/>
        </w:rPr>
        <w:t xml:space="preserve">  </w:t>
      </w:r>
      <w:r w:rsidR="00040457">
        <w:rPr>
          <w:color w:val="000000"/>
        </w:rPr>
        <w:t>thereof shall be deleted and replaced by the word “paid”.</w:t>
      </w:r>
    </w:p>
    <w:p w14:paraId="47CAA5AF" w14:textId="77777777" w:rsidR="00781D74" w:rsidRPr="00781D74" w:rsidRDefault="00781D74" w:rsidP="003C14DE">
      <w:pPr>
        <w:ind w:left="2835"/>
        <w:jc w:val="both"/>
        <w:rPr>
          <w:rFonts w:ascii="Segoe UI Symbol" w:hAnsi="Segoe UI Symbol"/>
          <w:rPrChange w:id="210" w:author="Michaela Duve" w:date="2016-08-08T15:07:00Z">
            <w:rPr/>
          </w:rPrChange>
        </w:rPr>
      </w:pPr>
      <w:ins w:id="211" w:author="Michaela Duve" w:date="2016-08-08T15:04:00Z">
        <w:r>
          <w:rPr>
            <w:color w:val="000000"/>
          </w:rPr>
          <w:t xml:space="preserve">AOTES: It is our clear preference to apply 13.6(a) reason is as follows: all simple mistakes including calculation errors will be solvable between sending of the invoice and due date. </w:t>
        </w:r>
      </w:ins>
      <w:ins w:id="212" w:author="Michaela Duve" w:date="2016-08-08T15:05:00Z">
        <w:r>
          <w:rPr>
            <w:color w:val="000000"/>
          </w:rPr>
          <w:t xml:space="preserve">Hence it is in the </w:t>
        </w:r>
      </w:ins>
      <w:ins w:id="213" w:author="Michaela Duve" w:date="2016-08-08T15:06:00Z">
        <w:r>
          <w:rPr>
            <w:color w:val="000000"/>
          </w:rPr>
          <w:t>interest</w:t>
        </w:r>
      </w:ins>
      <w:ins w:id="214" w:author="Michaela Duve" w:date="2016-08-08T15:05:00Z">
        <w:r>
          <w:rPr>
            <w:color w:val="000000"/>
          </w:rPr>
          <w:t xml:space="preserve"> </w:t>
        </w:r>
      </w:ins>
      <w:ins w:id="215" w:author="Michaela Duve" w:date="2016-08-08T15:06:00Z">
        <w:r>
          <w:rPr>
            <w:color w:val="000000"/>
          </w:rPr>
          <w:t xml:space="preserve">of the paying party to communicate with the invoicing party as soon as it identifies any mistakes. If however the dispute cannot be solved the invoicing party is with the election of </w:t>
        </w:r>
      </w:ins>
      <w:ins w:id="216" w:author="Michaela Duve" w:date="2016-08-08T15:07:00Z">
        <w:r w:rsidRPr="00781D74">
          <w:rPr>
            <w:color w:val="000000"/>
            <w:rPrChange w:id="217" w:author="Michaela Duve" w:date="2016-08-08T15:08:00Z">
              <w:rPr>
                <w:rFonts w:ascii="Segoe UI Symbol" w:hAnsi="Segoe UI Symbol"/>
                <w:color w:val="000000"/>
              </w:rPr>
            </w:rPrChange>
          </w:rPr>
          <w:t>13.6(a) protected as it has the righ to terminate the EFET if the other Party is not paying. Electing 13.6(b) however leads to the situation that the disputed amount does not become due and payable to that the invoicing part</w:t>
        </w:r>
        <w:r w:rsidRPr="00781D74">
          <w:rPr>
            <w:color w:val="000000"/>
          </w:rPr>
          <w:t xml:space="preserve">y does not have the right to terminate for a failure to pay. </w:t>
        </w:r>
      </w:ins>
    </w:p>
    <w:p w14:paraId="44430ADB" w14:textId="77777777" w:rsidR="00040457" w:rsidRDefault="00040457">
      <w:pPr>
        <w:jc w:val="center"/>
      </w:pPr>
    </w:p>
    <w:p w14:paraId="5B045D0E" w14:textId="77777777" w:rsidR="00040457" w:rsidRDefault="00040457">
      <w:pPr>
        <w:rPr>
          <w:color w:val="000000"/>
          <w:highlight w:val="yellow"/>
        </w:rPr>
      </w:pPr>
    </w:p>
    <w:p w14:paraId="5172D8B2" w14:textId="77777777" w:rsidR="00E854D3" w:rsidRDefault="00E854D3" w:rsidP="00102513">
      <w:pPr>
        <w:autoSpaceDE w:val="0"/>
        <w:autoSpaceDN w:val="0"/>
        <w:adjustRightInd w:val="0"/>
        <w:jc w:val="center"/>
        <w:rPr>
          <w:b/>
          <w:color w:val="000000"/>
          <w:sz w:val="22"/>
          <w:szCs w:val="22"/>
          <w:lang w:val="en-US"/>
        </w:rPr>
      </w:pPr>
    </w:p>
    <w:p w14:paraId="3DF0131C" w14:textId="77777777" w:rsidR="00040457" w:rsidRPr="00102513" w:rsidRDefault="00040457" w:rsidP="00102513">
      <w:pPr>
        <w:autoSpaceDE w:val="0"/>
        <w:autoSpaceDN w:val="0"/>
        <w:adjustRightInd w:val="0"/>
        <w:jc w:val="center"/>
        <w:rPr>
          <w:b/>
          <w:color w:val="000000"/>
          <w:sz w:val="22"/>
          <w:szCs w:val="22"/>
          <w:lang w:val="en-US"/>
        </w:rPr>
      </w:pPr>
      <w:r w:rsidRPr="00102513">
        <w:rPr>
          <w:b/>
          <w:color w:val="000000"/>
          <w:sz w:val="22"/>
          <w:szCs w:val="22"/>
          <w:lang w:val="en-US"/>
        </w:rPr>
        <w:t>§ 14</w:t>
      </w:r>
    </w:p>
    <w:p w14:paraId="3E19E8F9" w14:textId="77777777" w:rsidR="00040457" w:rsidRPr="00102513" w:rsidRDefault="00040457" w:rsidP="00102513">
      <w:pPr>
        <w:autoSpaceDE w:val="0"/>
        <w:autoSpaceDN w:val="0"/>
        <w:adjustRightInd w:val="0"/>
        <w:jc w:val="center"/>
        <w:rPr>
          <w:b/>
          <w:sz w:val="22"/>
          <w:szCs w:val="22"/>
          <w:u w:val="single"/>
        </w:rPr>
      </w:pPr>
      <w:r w:rsidRPr="00102513">
        <w:rPr>
          <w:b/>
          <w:color w:val="000000"/>
          <w:sz w:val="22"/>
          <w:szCs w:val="22"/>
          <w:u w:val="single"/>
          <w:lang w:val="en-US"/>
        </w:rPr>
        <w:t>VAT And Taxes</w:t>
      </w:r>
    </w:p>
    <w:p w14:paraId="030B5D18" w14:textId="77777777" w:rsidR="00040457" w:rsidRDefault="00040457" w:rsidP="005A0361">
      <w:pPr>
        <w:autoSpaceDE w:val="0"/>
        <w:autoSpaceDN w:val="0"/>
        <w:adjustRightInd w:val="0"/>
      </w:pPr>
    </w:p>
    <w:p w14:paraId="65FF23E1" w14:textId="77777777" w:rsidR="00527B73" w:rsidRDefault="00527B73" w:rsidP="00527B73">
      <w:pPr>
        <w:spacing w:after="240"/>
        <w:ind w:left="720" w:right="95" w:hanging="720"/>
      </w:pPr>
      <w:r>
        <w:rPr>
          <w:b/>
          <w:bCs/>
        </w:rPr>
        <w:t>§ 14.1 VAT:                                    </w:t>
      </w:r>
      <w:r>
        <w:t xml:space="preserve">§ 14, paragraph 1, subsection two, shall be amended to read as </w:t>
      </w:r>
      <w:commentRangeStart w:id="218"/>
      <w:commentRangeStart w:id="219"/>
      <w:r>
        <w:t>follows</w:t>
      </w:r>
      <w:commentRangeEnd w:id="218"/>
      <w:r>
        <w:rPr>
          <w:rStyle w:val="Kommentarzeichen"/>
        </w:rPr>
        <w:commentReference w:id="218"/>
      </w:r>
      <w:commentRangeEnd w:id="219"/>
      <w:r w:rsidR="00781D74">
        <w:rPr>
          <w:rStyle w:val="Kommentarzeichen"/>
        </w:rPr>
        <w:commentReference w:id="219"/>
      </w:r>
      <w:r>
        <w:t>:</w:t>
      </w:r>
    </w:p>
    <w:p w14:paraId="0810577E" w14:textId="77777777" w:rsidR="00527B73" w:rsidRDefault="00527B73" w:rsidP="00527B73">
      <w:pPr>
        <w:autoSpaceDE w:val="0"/>
        <w:autoSpaceDN w:val="0"/>
        <w:ind w:left="2835"/>
        <w:jc w:val="both"/>
      </w:pPr>
      <w:r>
        <w:t>"Where, in accordance with EU and/or national legislation, any supplies under an Individual Contract may be Zero-Rated and/or subject to the reverse charge in accordance with Article 38, 39, 195 or 199a of Council Directive 2006/112/EC  (as amended by any subsequent Directives) and any associated  national legislation, the following shall apply:"</w:t>
      </w:r>
    </w:p>
    <w:p w14:paraId="75F944B4" w14:textId="77777777" w:rsidR="00527B73" w:rsidRDefault="00527B73" w:rsidP="005A0361">
      <w:pPr>
        <w:autoSpaceDE w:val="0"/>
        <w:autoSpaceDN w:val="0"/>
        <w:adjustRightInd w:val="0"/>
      </w:pPr>
    </w:p>
    <w:p w14:paraId="76CD959D" w14:textId="77777777" w:rsidR="00040457" w:rsidRDefault="00040457" w:rsidP="00251585">
      <w:pPr>
        <w:pStyle w:val="Textkrper"/>
        <w:spacing w:after="0"/>
        <w:ind w:left="2880" w:hanging="2880"/>
      </w:pPr>
      <w:r>
        <w:rPr>
          <w:b/>
        </w:rPr>
        <w:t>§ 14.8</w:t>
      </w:r>
      <w:r>
        <w:t xml:space="preserve"> </w:t>
      </w:r>
      <w:r>
        <w:rPr>
          <w:b/>
        </w:rPr>
        <w:t>Termination for New Tax:</w:t>
      </w:r>
      <w:r>
        <w:rPr>
          <w:b/>
        </w:rPr>
        <w:tab/>
      </w:r>
      <w:r>
        <w:t>[</w:t>
      </w:r>
      <w:r w:rsidRPr="00251585">
        <w:t>X</w:t>
      </w:r>
      <w:r w:rsidR="00251585">
        <w:t xml:space="preserve">] </w:t>
      </w:r>
      <w:r w:rsidR="008C0789">
        <w:t>u</w:t>
      </w:r>
      <w:r>
        <w:t>nless otherwise specified in the terms of an Individual Contract</w:t>
      </w:r>
      <w:r w:rsidR="005D5503">
        <w:t>,</w:t>
      </w:r>
      <w:r>
        <w:t xml:space="preserve"> t</w:t>
      </w:r>
      <w:r w:rsidR="00251585">
        <w:t xml:space="preserve">he provisions of § 14.8 </w:t>
      </w:r>
      <w:r>
        <w:t>shall apply to such Individual Contract only in the circumstances specified in the first paragraph of § 14.8; or</w:t>
      </w:r>
    </w:p>
    <w:p w14:paraId="47F19B5A" w14:textId="77777777" w:rsidR="00040457" w:rsidRDefault="003C14DE" w:rsidP="00102513">
      <w:pPr>
        <w:pStyle w:val="Textkrper"/>
        <w:spacing w:after="0"/>
        <w:ind w:left="2835"/>
        <w:jc w:val="left"/>
      </w:pPr>
      <w:r>
        <w:t xml:space="preserve"> </w:t>
      </w:r>
      <w:r w:rsidR="00251585">
        <w:t xml:space="preserve">[   ] </w:t>
      </w:r>
      <w:r w:rsidR="008C0789">
        <w:t>s</w:t>
      </w:r>
      <w:r w:rsidR="00040457">
        <w:t>ubject to the terms of an Individual Contract, the provisions of § 14.8 shall only apply in the following circumstances:</w:t>
      </w:r>
    </w:p>
    <w:p w14:paraId="1AE19427" w14:textId="77777777" w:rsidR="00040457" w:rsidRDefault="00040457" w:rsidP="00102513">
      <w:pPr>
        <w:pStyle w:val="Textkrper"/>
        <w:spacing w:after="0"/>
        <w:ind w:left="2880" w:hanging="45"/>
        <w:jc w:val="left"/>
      </w:pPr>
      <w:r>
        <w:t>[__________________________________________________________]</w:t>
      </w:r>
    </w:p>
    <w:p w14:paraId="5AFD6872" w14:textId="77777777" w:rsidR="00040457" w:rsidRDefault="00040457" w:rsidP="00102513">
      <w:pPr>
        <w:pStyle w:val="Textkrper"/>
        <w:spacing w:after="0"/>
        <w:ind w:left="2880" w:hanging="2880"/>
        <w:jc w:val="left"/>
      </w:pPr>
    </w:p>
    <w:p w14:paraId="469CB3CE" w14:textId="77777777" w:rsidR="00040457" w:rsidRDefault="00040457" w:rsidP="00102513">
      <w:pPr>
        <w:pStyle w:val="Textkrper"/>
        <w:spacing w:after="0"/>
        <w:ind w:left="2880" w:hanging="2880"/>
        <w:jc w:val="left"/>
      </w:pPr>
      <w:r>
        <w:rPr>
          <w:b/>
        </w:rPr>
        <w:t>§ 14.9</w:t>
      </w:r>
      <w:r>
        <w:t xml:space="preserve"> </w:t>
      </w:r>
      <w:r>
        <w:rPr>
          <w:b/>
        </w:rPr>
        <w:t>Withholding Tax:</w:t>
      </w:r>
      <w:r>
        <w:rPr>
          <w:b/>
        </w:rPr>
        <w:tab/>
      </w:r>
      <w:r>
        <w:t>[</w:t>
      </w:r>
      <w:r w:rsidRPr="00251585">
        <w:t>X</w:t>
      </w:r>
      <w:r>
        <w:t>] § 14.9 shall apply, or</w:t>
      </w:r>
    </w:p>
    <w:p w14:paraId="04AAD03D" w14:textId="77777777" w:rsidR="00040457" w:rsidRPr="00C855EC" w:rsidRDefault="00040457" w:rsidP="00102513">
      <w:pPr>
        <w:pStyle w:val="Textkrper"/>
        <w:spacing w:after="0"/>
        <w:ind w:left="2880" w:hanging="2880"/>
        <w:jc w:val="left"/>
      </w:pPr>
      <w:r>
        <w:tab/>
        <w:t xml:space="preserve">[   ] § 14.9 shall </w:t>
      </w:r>
      <w:r>
        <w:rPr>
          <w:u w:val="single"/>
        </w:rPr>
        <w:t>not</w:t>
      </w:r>
      <w:r>
        <w:t xml:space="preserve"> apply</w:t>
      </w:r>
    </w:p>
    <w:p w14:paraId="280364F1" w14:textId="77777777" w:rsidR="00040457" w:rsidRDefault="00040457" w:rsidP="005A0361">
      <w:pPr>
        <w:autoSpaceDE w:val="0"/>
        <w:autoSpaceDN w:val="0"/>
        <w:adjustRightInd w:val="0"/>
      </w:pPr>
    </w:p>
    <w:p w14:paraId="25442E8B" w14:textId="77777777" w:rsidR="00040457" w:rsidRPr="00FC43EC" w:rsidRDefault="00040457" w:rsidP="005A0361">
      <w:pPr>
        <w:autoSpaceDE w:val="0"/>
        <w:autoSpaceDN w:val="0"/>
        <w:adjustRightInd w:val="0"/>
      </w:pPr>
      <w:r w:rsidRPr="00FC43EC">
        <w:t xml:space="preserve">A new </w:t>
      </w:r>
      <w:r>
        <w:t xml:space="preserve">§14.10 </w:t>
      </w:r>
      <w:r w:rsidRPr="00FC43EC">
        <w:t>shall be inserted</w:t>
      </w:r>
      <w:r>
        <w:t xml:space="preserve"> as follows</w:t>
      </w:r>
      <w:r w:rsidRPr="00FC43EC">
        <w:t>:</w:t>
      </w:r>
    </w:p>
    <w:p w14:paraId="43BA5ECA" w14:textId="77777777" w:rsidR="00040457" w:rsidRDefault="00040457" w:rsidP="005A0361">
      <w:pPr>
        <w:autoSpaceDE w:val="0"/>
        <w:autoSpaceDN w:val="0"/>
        <w:adjustRightInd w:val="0"/>
        <w:rPr>
          <w:b/>
        </w:rPr>
      </w:pPr>
    </w:p>
    <w:p w14:paraId="5FD3527C" w14:textId="77777777" w:rsidR="00040457" w:rsidRPr="00347E24" w:rsidRDefault="00040457" w:rsidP="005A0361">
      <w:pPr>
        <w:autoSpaceDE w:val="0"/>
        <w:autoSpaceDN w:val="0"/>
        <w:adjustRightInd w:val="0"/>
        <w:rPr>
          <w:i/>
          <w:iCs/>
        </w:rPr>
      </w:pPr>
      <w:r>
        <w:rPr>
          <w:b/>
        </w:rPr>
        <w:t>“</w:t>
      </w:r>
      <w:r w:rsidRPr="00347E24">
        <w:rPr>
          <w:b/>
        </w:rPr>
        <w:t xml:space="preserve">10. </w:t>
      </w:r>
      <w:r w:rsidRPr="00347E24">
        <w:rPr>
          <w:b/>
          <w:bCs/>
          <w:iCs/>
        </w:rPr>
        <w:t>VAT Representations</w:t>
      </w:r>
    </w:p>
    <w:p w14:paraId="4910367D" w14:textId="77777777" w:rsidR="00040457" w:rsidRPr="00347E24" w:rsidRDefault="00040457" w:rsidP="00102513">
      <w:pPr>
        <w:rPr>
          <w:b/>
        </w:rPr>
      </w:pPr>
    </w:p>
    <w:p w14:paraId="0E073247" w14:textId="77777777" w:rsidR="00040457" w:rsidRPr="00347E24" w:rsidRDefault="00040457" w:rsidP="005A0361">
      <w:pPr>
        <w:autoSpaceDE w:val="0"/>
        <w:autoSpaceDN w:val="0"/>
        <w:adjustRightInd w:val="0"/>
        <w:ind w:left="1440"/>
        <w:rPr>
          <w:iCs/>
        </w:rPr>
      </w:pPr>
      <w:r w:rsidRPr="00347E24">
        <w:rPr>
          <w:iCs/>
        </w:rPr>
        <w:t xml:space="preserve">Party A gives the following </w:t>
      </w:r>
      <w:r>
        <w:rPr>
          <w:iCs/>
        </w:rPr>
        <w:t>representations</w:t>
      </w:r>
      <w:r w:rsidRPr="00347E24">
        <w:rPr>
          <w:iCs/>
        </w:rPr>
        <w:t>:</w:t>
      </w:r>
    </w:p>
    <w:p w14:paraId="4520919A" w14:textId="77777777" w:rsidR="00040457" w:rsidRPr="00347E24" w:rsidRDefault="00040457" w:rsidP="005A0361">
      <w:pPr>
        <w:autoSpaceDE w:val="0"/>
        <w:autoSpaceDN w:val="0"/>
        <w:adjustRightInd w:val="0"/>
        <w:ind w:left="1440"/>
        <w:rPr>
          <w:iCs/>
        </w:rPr>
      </w:pPr>
    </w:p>
    <w:p w14:paraId="0D7EA98C" w14:textId="77777777" w:rsidR="00040457" w:rsidRPr="00347E24" w:rsidRDefault="00040457" w:rsidP="00102513">
      <w:pPr>
        <w:autoSpaceDE w:val="0"/>
        <w:autoSpaceDN w:val="0"/>
        <w:adjustRightInd w:val="0"/>
        <w:ind w:left="2160" w:hanging="720"/>
        <w:jc w:val="both"/>
        <w:rPr>
          <w:iCs/>
        </w:rPr>
      </w:pPr>
      <w:r w:rsidRPr="00347E24">
        <w:rPr>
          <w:iCs/>
        </w:rPr>
        <w:t>(a)</w:t>
      </w:r>
      <w:r w:rsidRPr="00347E24">
        <w:rPr>
          <w:iCs/>
        </w:rPr>
        <w:tab/>
      </w:r>
      <w:r>
        <w:rPr>
          <w:iCs/>
        </w:rPr>
        <w:t>it is a “taxable dealer” for the purpose of</w:t>
      </w:r>
      <w:r w:rsidRPr="00347E24">
        <w:rPr>
          <w:iCs/>
        </w:rPr>
        <w:t xml:space="preserve"> Article 38 of the EU Council Directive 2006/112/EC; and</w:t>
      </w:r>
    </w:p>
    <w:p w14:paraId="4F3B2937" w14:textId="77777777" w:rsidR="00040457" w:rsidRPr="00347E24" w:rsidRDefault="00040457" w:rsidP="00102513">
      <w:pPr>
        <w:autoSpaceDE w:val="0"/>
        <w:autoSpaceDN w:val="0"/>
        <w:adjustRightInd w:val="0"/>
        <w:ind w:left="1440"/>
        <w:jc w:val="both"/>
        <w:rPr>
          <w:iCs/>
        </w:rPr>
      </w:pPr>
    </w:p>
    <w:p w14:paraId="2BA8F627" w14:textId="77777777" w:rsidR="00040457" w:rsidRPr="00347E24" w:rsidRDefault="00040457" w:rsidP="00102513">
      <w:pPr>
        <w:autoSpaceDE w:val="0"/>
        <w:autoSpaceDN w:val="0"/>
        <w:adjustRightInd w:val="0"/>
        <w:ind w:left="2160" w:hanging="720"/>
        <w:jc w:val="both"/>
        <w:rPr>
          <w:iCs/>
        </w:rPr>
      </w:pPr>
      <w:r w:rsidRPr="00347E24">
        <w:rPr>
          <w:iCs/>
        </w:rPr>
        <w:t>(b)</w:t>
      </w:r>
      <w:r w:rsidRPr="00347E24">
        <w:rPr>
          <w:iCs/>
        </w:rPr>
        <w:tab/>
        <w:t xml:space="preserve">its place of </w:t>
      </w:r>
      <w:r>
        <w:rPr>
          <w:iCs/>
        </w:rPr>
        <w:t>establishment</w:t>
      </w:r>
      <w:r w:rsidRPr="00347E24">
        <w:rPr>
          <w:iCs/>
        </w:rPr>
        <w:t xml:space="preserve"> for </w:t>
      </w:r>
      <w:r>
        <w:rPr>
          <w:iCs/>
        </w:rPr>
        <w:t>VAT</w:t>
      </w:r>
      <w:r w:rsidRPr="00347E24">
        <w:rPr>
          <w:iCs/>
        </w:rPr>
        <w:t xml:space="preserve"> purposes </w:t>
      </w:r>
      <w:r>
        <w:rPr>
          <w:iCs/>
        </w:rPr>
        <w:t>to</w:t>
      </w:r>
      <w:r w:rsidR="00D600C2">
        <w:rPr>
          <w:iCs/>
        </w:rPr>
        <w:t xml:space="preserve"> which the supply of Natural Gas</w:t>
      </w:r>
      <w:r>
        <w:rPr>
          <w:iCs/>
        </w:rPr>
        <w:t xml:space="preserve"> delivered under each Individual Contract is made </w:t>
      </w:r>
      <w:r w:rsidRPr="00347E24">
        <w:rPr>
          <w:iCs/>
        </w:rPr>
        <w:t xml:space="preserve">is </w:t>
      </w:r>
      <w:r>
        <w:rPr>
          <w:iCs/>
        </w:rPr>
        <w:t>the United Kingdom</w:t>
      </w:r>
      <w:r w:rsidRPr="00347E24">
        <w:rPr>
          <w:iCs/>
        </w:rPr>
        <w:t xml:space="preserve"> </w:t>
      </w:r>
      <w:r>
        <w:rPr>
          <w:iCs/>
        </w:rPr>
        <w:t>and its</w:t>
      </w:r>
      <w:r w:rsidRPr="00347E24">
        <w:rPr>
          <w:iCs/>
        </w:rPr>
        <w:t xml:space="preserve"> VAT Registration Number </w:t>
      </w:r>
      <w:r>
        <w:rPr>
          <w:iCs/>
        </w:rPr>
        <w:t xml:space="preserve">is: </w:t>
      </w:r>
      <w:r w:rsidRPr="00347E24">
        <w:rPr>
          <w:iCs/>
        </w:rPr>
        <w:t>GB 684 9667 62.</w:t>
      </w:r>
    </w:p>
    <w:p w14:paraId="0BF80179" w14:textId="77777777" w:rsidR="00040457" w:rsidRPr="00347E24" w:rsidRDefault="00040457" w:rsidP="00102513">
      <w:pPr>
        <w:autoSpaceDE w:val="0"/>
        <w:autoSpaceDN w:val="0"/>
        <w:adjustRightInd w:val="0"/>
        <w:ind w:left="1440"/>
        <w:jc w:val="both"/>
        <w:rPr>
          <w:iCs/>
        </w:rPr>
      </w:pPr>
    </w:p>
    <w:p w14:paraId="445D477D" w14:textId="77777777" w:rsidR="00040457" w:rsidRPr="00347E24" w:rsidRDefault="00040457" w:rsidP="005A0361">
      <w:pPr>
        <w:autoSpaceDE w:val="0"/>
        <w:autoSpaceDN w:val="0"/>
        <w:adjustRightInd w:val="0"/>
        <w:ind w:left="1440"/>
        <w:rPr>
          <w:iCs/>
        </w:rPr>
      </w:pPr>
    </w:p>
    <w:p w14:paraId="498C59A8" w14:textId="77777777" w:rsidR="00040457" w:rsidRPr="00347E24" w:rsidRDefault="00040457" w:rsidP="005A0361">
      <w:pPr>
        <w:autoSpaceDE w:val="0"/>
        <w:autoSpaceDN w:val="0"/>
        <w:adjustRightInd w:val="0"/>
        <w:spacing w:after="120"/>
        <w:ind w:left="1440"/>
        <w:rPr>
          <w:iCs/>
        </w:rPr>
      </w:pPr>
      <w:r>
        <w:rPr>
          <w:iCs/>
        </w:rPr>
        <w:t>Party B gives the following representations</w:t>
      </w:r>
      <w:r w:rsidRPr="00E648CE">
        <w:rPr>
          <w:iCs/>
        </w:rPr>
        <w:t>:</w:t>
      </w:r>
    </w:p>
    <w:p w14:paraId="2858544E" w14:textId="77777777" w:rsidR="00040457" w:rsidRPr="00347E24" w:rsidRDefault="00040457" w:rsidP="00102513">
      <w:pPr>
        <w:autoSpaceDE w:val="0"/>
        <w:autoSpaceDN w:val="0"/>
        <w:adjustRightInd w:val="0"/>
        <w:ind w:left="2160" w:hanging="720"/>
        <w:jc w:val="both"/>
        <w:rPr>
          <w:iCs/>
        </w:rPr>
      </w:pPr>
      <w:r>
        <w:rPr>
          <w:iCs/>
        </w:rPr>
        <w:t>(a)</w:t>
      </w:r>
      <w:r>
        <w:rPr>
          <w:iCs/>
        </w:rPr>
        <w:tab/>
        <w:t>it is a “taxable dealer” for the purpose of</w:t>
      </w:r>
      <w:r w:rsidRPr="00347E24">
        <w:rPr>
          <w:iCs/>
        </w:rPr>
        <w:t xml:space="preserve"> Article 38 of the EU Council Directive 2006/112/</w:t>
      </w:r>
      <w:r w:rsidR="00EA76D0">
        <w:rPr>
          <w:iCs/>
        </w:rPr>
        <w:t>EC</w:t>
      </w:r>
      <w:r w:rsidRPr="00347E24">
        <w:rPr>
          <w:iCs/>
        </w:rPr>
        <w:t>; and</w:t>
      </w:r>
    </w:p>
    <w:p w14:paraId="5FA6F8BE" w14:textId="77777777" w:rsidR="00040457" w:rsidRPr="00347E24" w:rsidRDefault="00040457" w:rsidP="00102513">
      <w:pPr>
        <w:autoSpaceDE w:val="0"/>
        <w:autoSpaceDN w:val="0"/>
        <w:adjustRightInd w:val="0"/>
        <w:ind w:left="1440" w:hanging="850"/>
        <w:jc w:val="both"/>
        <w:rPr>
          <w:iCs/>
        </w:rPr>
      </w:pPr>
    </w:p>
    <w:p w14:paraId="23A18B02" w14:textId="77777777" w:rsidR="00040457" w:rsidRPr="00347E24" w:rsidRDefault="00040457" w:rsidP="00102513">
      <w:pPr>
        <w:ind w:left="2160" w:hanging="720"/>
        <w:jc w:val="both"/>
      </w:pPr>
      <w:r>
        <w:rPr>
          <w:iCs/>
        </w:rPr>
        <w:t>(b)</w:t>
      </w:r>
      <w:r>
        <w:rPr>
          <w:iCs/>
        </w:rPr>
        <w:tab/>
      </w:r>
      <w:r w:rsidRPr="00347E24">
        <w:rPr>
          <w:iCs/>
        </w:rPr>
        <w:t xml:space="preserve">its place of </w:t>
      </w:r>
      <w:r>
        <w:rPr>
          <w:iCs/>
        </w:rPr>
        <w:t>establishment</w:t>
      </w:r>
      <w:r w:rsidRPr="00347E24">
        <w:rPr>
          <w:iCs/>
        </w:rPr>
        <w:t xml:space="preserve"> for </w:t>
      </w:r>
      <w:r>
        <w:rPr>
          <w:iCs/>
        </w:rPr>
        <w:t>VAT</w:t>
      </w:r>
      <w:r w:rsidRPr="00347E24">
        <w:rPr>
          <w:iCs/>
        </w:rPr>
        <w:t xml:space="preserve"> purposes </w:t>
      </w:r>
      <w:r>
        <w:rPr>
          <w:iCs/>
        </w:rPr>
        <w:t>to</w:t>
      </w:r>
      <w:r w:rsidR="00A552D6">
        <w:rPr>
          <w:iCs/>
        </w:rPr>
        <w:t xml:space="preserve"> which the supply of Natural Gas</w:t>
      </w:r>
      <w:r>
        <w:rPr>
          <w:iCs/>
        </w:rPr>
        <w:t xml:space="preserve"> delivered under each Individual Contract is made </w:t>
      </w:r>
      <w:r w:rsidRPr="00347E24">
        <w:rPr>
          <w:iCs/>
        </w:rPr>
        <w:t xml:space="preserve">is </w:t>
      </w:r>
      <w:del w:id="220" w:author="Michaela Duve" w:date="2016-08-08T15:09:00Z">
        <w:r w:rsidDel="00781D74">
          <w:rPr>
            <w:iCs/>
            <w:highlight w:val="yellow"/>
          </w:rPr>
          <w:delText>[</w:delText>
        </w:r>
        <w:r w:rsidRPr="00AB2E58" w:rsidDel="00781D74">
          <w:rPr>
            <w:b/>
            <w:iCs/>
            <w:highlight w:val="yellow"/>
          </w:rPr>
          <w:delText>insert jurisdiction</w:delText>
        </w:r>
        <w:r w:rsidRPr="00E648CE" w:rsidDel="00781D74">
          <w:rPr>
            <w:iCs/>
            <w:highlight w:val="yellow"/>
          </w:rPr>
          <w:delText>]</w:delText>
        </w:r>
      </w:del>
      <w:ins w:id="221" w:author="Michaela Duve" w:date="2016-08-08T15:10:00Z">
        <w:r w:rsidR="00781D74">
          <w:rPr>
            <w:iCs/>
          </w:rPr>
          <w:t>Switzerland</w:t>
        </w:r>
      </w:ins>
      <w:r w:rsidRPr="00347E24">
        <w:rPr>
          <w:iCs/>
        </w:rPr>
        <w:t xml:space="preserve"> </w:t>
      </w:r>
      <w:r>
        <w:rPr>
          <w:iCs/>
        </w:rPr>
        <w:t>and its</w:t>
      </w:r>
      <w:r w:rsidRPr="00347E24">
        <w:rPr>
          <w:iCs/>
        </w:rPr>
        <w:t xml:space="preserve"> VAT Registration Number</w:t>
      </w:r>
      <w:r>
        <w:rPr>
          <w:iCs/>
        </w:rPr>
        <w:t xml:space="preserve"> is:</w:t>
      </w:r>
      <w:r w:rsidRPr="00347E24">
        <w:rPr>
          <w:iCs/>
        </w:rPr>
        <w:t xml:space="preserve"> </w:t>
      </w:r>
      <w:ins w:id="222" w:author="Michaela Duve" w:date="2016-08-08T15:10:00Z">
        <w:r w:rsidR="00781D74" w:rsidRPr="00781D74">
          <w:rPr>
            <w:iCs/>
          </w:rPr>
          <w:t>CHE-116.300.543</w:t>
        </w:r>
      </w:ins>
      <w:del w:id="223" w:author="Michaela Duve" w:date="2016-08-08T15:10:00Z">
        <w:r w:rsidDel="00781D74">
          <w:rPr>
            <w:iCs/>
          </w:rPr>
          <w:delText>[</w:delText>
        </w:r>
        <w:r w:rsidRPr="00AB2E58" w:rsidDel="00781D74">
          <w:rPr>
            <w:b/>
            <w:iCs/>
            <w:highlight w:val="yellow"/>
          </w:rPr>
          <w:delText>insert details</w:delText>
        </w:r>
        <w:r w:rsidDel="00781D74">
          <w:rPr>
            <w:iCs/>
          </w:rPr>
          <w:delText>]</w:delText>
        </w:r>
      </w:del>
    </w:p>
    <w:p w14:paraId="075E9A7B" w14:textId="77777777" w:rsidR="00040457" w:rsidRPr="00347E24" w:rsidRDefault="00040457" w:rsidP="005A0361">
      <w:pPr>
        <w:ind w:left="720"/>
      </w:pPr>
    </w:p>
    <w:p w14:paraId="5359107D" w14:textId="77777777" w:rsidR="00040457" w:rsidRDefault="00040457" w:rsidP="00A42D30">
      <w:pPr>
        <w:pStyle w:val="Textkrper"/>
        <w:spacing w:after="0"/>
      </w:pPr>
      <w:r>
        <w:t>Each Party undertakes to info</w:t>
      </w:r>
      <w:r w:rsidR="00027FE7">
        <w:t>rm the other Party within fifteen</w:t>
      </w:r>
      <w:r>
        <w:t xml:space="preserve"> (</w:t>
      </w:r>
      <w:r w:rsidR="00027FE7">
        <w:t>15</w:t>
      </w:r>
      <w:r>
        <w:t>) calendar days if the representations given under this §14.10 have failed or ceased to be true and accurate at any time after the Effective Date.  In the event that a Party fails to inform the other Party pursuant to this provision, that Party shall indemnify, defend and hold the other Party harmless against any and all VAT, penalties and interest incurred by the other Party to the extent that such Party’s failure to comply with the above undertaking resulted in such VAT, penalties and interest being incurred by the other Party.  For the avoidance of doubt, t</w:t>
      </w:r>
      <w:r w:rsidR="00A552D6">
        <w:t>he provisions of § 10.5(e</w:t>
      </w:r>
      <w:r w:rsidRPr="00347E24">
        <w:t xml:space="preserve">) will not apply in relation to </w:t>
      </w:r>
      <w:r>
        <w:t>the</w:t>
      </w:r>
      <w:r w:rsidRPr="00347E24">
        <w:t xml:space="preserve"> representation</w:t>
      </w:r>
      <w:r>
        <w:t>s set out in this §14.10</w:t>
      </w:r>
      <w:r w:rsidRPr="00347E24">
        <w:t>.</w:t>
      </w:r>
      <w:r>
        <w:t>”</w:t>
      </w:r>
    </w:p>
    <w:p w14:paraId="1ADA60E8" w14:textId="77777777" w:rsidR="00E854D3" w:rsidRDefault="00E854D3">
      <w:pPr>
        <w:pStyle w:val="Textkrper"/>
        <w:spacing w:after="0"/>
        <w:jc w:val="center"/>
        <w:rPr>
          <w:b/>
        </w:rPr>
      </w:pPr>
    </w:p>
    <w:p w14:paraId="46C4616C" w14:textId="77777777" w:rsidR="00E854D3" w:rsidRDefault="00E854D3">
      <w:pPr>
        <w:pStyle w:val="Textkrper"/>
        <w:spacing w:after="0"/>
        <w:jc w:val="center"/>
        <w:rPr>
          <w:b/>
        </w:rPr>
      </w:pPr>
    </w:p>
    <w:p w14:paraId="76DA4E76" w14:textId="77777777" w:rsidR="003C14DE" w:rsidRDefault="00040457" w:rsidP="003C14DE">
      <w:pPr>
        <w:pStyle w:val="Textkrper"/>
        <w:spacing w:after="0"/>
        <w:jc w:val="center"/>
        <w:rPr>
          <w:b/>
          <w:u w:val="single"/>
        </w:rPr>
      </w:pPr>
      <w:r>
        <w:rPr>
          <w:b/>
        </w:rPr>
        <w:t>§</w:t>
      </w:r>
      <w:r>
        <w:rPr>
          <w:b/>
          <w:sz w:val="22"/>
        </w:rPr>
        <w:t>15</w:t>
      </w:r>
      <w:r>
        <w:rPr>
          <w:b/>
          <w:sz w:val="22"/>
        </w:rPr>
        <w:br/>
      </w:r>
      <w:r>
        <w:rPr>
          <w:b/>
          <w:sz w:val="22"/>
          <w:u w:val="single"/>
        </w:rPr>
        <w:t>Settlement of Floating Prices and Fallback Procedures For Market Disruption</w:t>
      </w:r>
    </w:p>
    <w:p w14:paraId="30010A17" w14:textId="77777777" w:rsidR="003C14DE" w:rsidRDefault="003C14DE" w:rsidP="003C14DE">
      <w:pPr>
        <w:pStyle w:val="Textkrper"/>
        <w:spacing w:after="0"/>
        <w:jc w:val="center"/>
        <w:rPr>
          <w:b/>
          <w:u w:val="single"/>
        </w:rPr>
      </w:pPr>
    </w:p>
    <w:p w14:paraId="32ECECB2" w14:textId="77777777" w:rsidR="003C14DE" w:rsidRDefault="003C14DE" w:rsidP="003C14DE">
      <w:pPr>
        <w:pStyle w:val="Textkrper"/>
        <w:spacing w:after="0"/>
        <w:jc w:val="center"/>
        <w:rPr>
          <w:b/>
          <w:u w:val="single"/>
        </w:rPr>
      </w:pPr>
    </w:p>
    <w:p w14:paraId="4641486C" w14:textId="77777777" w:rsidR="00040457" w:rsidRPr="003C14DE" w:rsidRDefault="00040457" w:rsidP="003C14DE">
      <w:pPr>
        <w:pStyle w:val="Textkrper"/>
        <w:spacing w:after="0"/>
        <w:rPr>
          <w:b/>
          <w:u w:val="single"/>
        </w:rPr>
      </w:pPr>
      <w:r>
        <w:rPr>
          <w:b/>
        </w:rPr>
        <w:t>§ 15.5</w:t>
      </w:r>
      <w:r>
        <w:t xml:space="preserve"> </w:t>
      </w:r>
      <w:r>
        <w:rPr>
          <w:b/>
        </w:rPr>
        <w:t>Calculation Agent:</w:t>
      </w:r>
      <w:r w:rsidR="003C14DE">
        <w:rPr>
          <w:b/>
        </w:rPr>
        <w:tab/>
      </w:r>
      <w:r>
        <w:t xml:space="preserve">[X] the Calculation Agent shall be the Seller provided that if a Material </w:t>
      </w:r>
      <w:r w:rsidR="003C14DE">
        <w:tab/>
      </w:r>
      <w:r w:rsidR="003C14DE">
        <w:tab/>
      </w:r>
      <w:r w:rsidR="003C14DE">
        <w:tab/>
      </w:r>
      <w:r w:rsidR="003C14DE">
        <w:tab/>
      </w:r>
      <w:r w:rsidR="003C14DE">
        <w:tab/>
      </w:r>
      <w:r>
        <w:t xml:space="preserve">Reason (as defined in §10.5) is occurring with respect to the Seller and is </w:t>
      </w:r>
      <w:r w:rsidR="003C14DE">
        <w:tab/>
      </w:r>
      <w:r w:rsidR="003C14DE">
        <w:tab/>
      </w:r>
      <w:r w:rsidR="003C14DE">
        <w:tab/>
      </w:r>
      <w:r w:rsidR="003C14DE">
        <w:tab/>
      </w:r>
      <w:r>
        <w:t xml:space="preserve">continuing, then Buyer will act as Calculation Agent, or </w:t>
      </w:r>
    </w:p>
    <w:p w14:paraId="51843651" w14:textId="77777777" w:rsidR="00040457" w:rsidRDefault="00040457" w:rsidP="003C14DE">
      <w:pPr>
        <w:pStyle w:val="Textkrper"/>
        <w:spacing w:after="0"/>
      </w:pPr>
      <w:r>
        <w:tab/>
      </w:r>
      <w:r>
        <w:tab/>
      </w:r>
      <w:r>
        <w:tab/>
      </w:r>
      <w:r>
        <w:tab/>
        <w:t>[   ] the Calculation Agent shall be ______________</w:t>
      </w:r>
    </w:p>
    <w:p w14:paraId="5824AE85" w14:textId="77777777" w:rsidR="00040457" w:rsidRDefault="00040457">
      <w:pPr>
        <w:pStyle w:val="Textkrper"/>
        <w:spacing w:after="0"/>
        <w:jc w:val="left"/>
      </w:pPr>
    </w:p>
    <w:p w14:paraId="12481024" w14:textId="77777777" w:rsidR="00040457" w:rsidRDefault="00040457">
      <w:pPr>
        <w:pStyle w:val="Textkrper"/>
        <w:spacing w:after="0"/>
        <w:jc w:val="center"/>
        <w:rPr>
          <w:b/>
          <w:sz w:val="22"/>
        </w:rPr>
      </w:pPr>
    </w:p>
    <w:p w14:paraId="719FF72A" w14:textId="77777777" w:rsidR="00040457" w:rsidRDefault="00040457">
      <w:pPr>
        <w:pStyle w:val="Textkrper"/>
        <w:spacing w:after="0"/>
        <w:jc w:val="center"/>
        <w:rPr>
          <w:b/>
        </w:rPr>
      </w:pPr>
      <w:r>
        <w:rPr>
          <w:b/>
          <w:sz w:val="22"/>
        </w:rPr>
        <w:t>§16</w:t>
      </w:r>
      <w:r>
        <w:rPr>
          <w:b/>
          <w:sz w:val="22"/>
        </w:rPr>
        <w:br/>
      </w:r>
      <w:r>
        <w:rPr>
          <w:b/>
          <w:sz w:val="22"/>
          <w:u w:val="single"/>
        </w:rPr>
        <w:t xml:space="preserve">Guarantees and Credit Support </w:t>
      </w:r>
      <w:r>
        <w:rPr>
          <w:b/>
        </w:rPr>
        <w:t xml:space="preserve"> </w:t>
      </w:r>
    </w:p>
    <w:p w14:paraId="20D9E80B" w14:textId="77777777" w:rsidR="00040457" w:rsidRDefault="00040457">
      <w:pPr>
        <w:pStyle w:val="Textkrper"/>
        <w:spacing w:after="0"/>
        <w:ind w:left="2880" w:hanging="2880"/>
        <w:jc w:val="left"/>
      </w:pPr>
      <w:r>
        <w:rPr>
          <w:b/>
        </w:rPr>
        <w:t xml:space="preserve">§ 16 Credit Support Documents: </w:t>
      </w:r>
      <w:r>
        <w:rPr>
          <w:b/>
        </w:rPr>
        <w:tab/>
      </w:r>
      <w:r>
        <w:t>Party A</w:t>
      </w:r>
      <w:r>
        <w:rPr>
          <w:b/>
        </w:rPr>
        <w:t xml:space="preserve"> </w:t>
      </w:r>
      <w:r>
        <w:t xml:space="preserve">shall provide Party B with the following Credit Support Document(s): </w:t>
      </w:r>
    </w:p>
    <w:p w14:paraId="62A7A31E" w14:textId="77777777" w:rsidR="00380B45" w:rsidRDefault="00471977">
      <w:pPr>
        <w:pStyle w:val="Textkrper"/>
        <w:spacing w:after="0"/>
        <w:ind w:left="2880"/>
        <w:jc w:val="left"/>
        <w:rPr>
          <w:ins w:id="224" w:author="Michaela Duve" w:date="2016-08-08T15:12:00Z"/>
        </w:rPr>
      </w:pPr>
      <w:r>
        <w:t>A</w:t>
      </w:r>
      <w:r w:rsidR="005D5503">
        <w:t>ny guarantee, letter of credit, security or other performance assurance or credit support document as may be provided from time to time to Party B in respect of Party A’s obligations owed under the Agreement or under one or more Individual Contracts.</w:t>
      </w:r>
      <w:r w:rsidR="00040457">
        <w:t xml:space="preserve"> </w:t>
      </w:r>
      <w:r w:rsidR="00040457">
        <w:br/>
      </w:r>
    </w:p>
    <w:p w14:paraId="5429ADC8" w14:textId="77777777" w:rsidR="00040457" w:rsidRDefault="00040457">
      <w:pPr>
        <w:pStyle w:val="Textkrper"/>
        <w:spacing w:after="0"/>
        <w:ind w:left="2880"/>
        <w:jc w:val="left"/>
      </w:pPr>
      <w:r>
        <w:t>Party B</w:t>
      </w:r>
      <w:r>
        <w:rPr>
          <w:b/>
        </w:rPr>
        <w:t xml:space="preserve"> </w:t>
      </w:r>
      <w:r>
        <w:t xml:space="preserve">shall provide Party A with the following Credit Support Document(s): </w:t>
      </w:r>
      <w:ins w:id="225" w:author="Michaela Duve" w:date="2016-08-08T15:12:00Z">
        <w:r w:rsidR="00380B45">
          <w:t>[</w:t>
        </w:r>
        <w:r w:rsidR="00380B45">
          <w:tab/>
          <w:t>]</w:t>
        </w:r>
      </w:ins>
    </w:p>
    <w:p w14:paraId="5DFCC379" w14:textId="77777777" w:rsidR="008A22D7" w:rsidRDefault="008A22D7" w:rsidP="00DD49C2">
      <w:pPr>
        <w:pStyle w:val="Textkrper"/>
        <w:spacing w:after="0"/>
        <w:jc w:val="left"/>
      </w:pPr>
    </w:p>
    <w:p w14:paraId="44E3CF6D" w14:textId="77777777" w:rsidR="00040457" w:rsidRDefault="008A22D7" w:rsidP="00DD49C2">
      <w:pPr>
        <w:pStyle w:val="Textkrper"/>
        <w:spacing w:after="0"/>
        <w:ind w:left="2880"/>
        <w:rPr>
          <w:ins w:id="226" w:author="Michaela Duve" w:date="2016-08-08T15:14:00Z"/>
        </w:rPr>
      </w:pPr>
      <w:r>
        <w:lastRenderedPageBreak/>
        <w:t>As at the date hereof,</w:t>
      </w:r>
      <w:r w:rsidRPr="00DD49C2">
        <w:rPr>
          <w:b/>
        </w:rPr>
        <w:t xml:space="preserve"> </w:t>
      </w:r>
      <w:r w:rsidRPr="00713910">
        <w:rPr>
          <w:b/>
          <w:highlight w:val="green"/>
        </w:rPr>
        <w:t>[To be Agreed by Credit]</w:t>
      </w:r>
      <w:r>
        <w:rPr>
          <w:b/>
        </w:rPr>
        <w:t xml:space="preserve"> </w:t>
      </w:r>
      <w:r>
        <w:t xml:space="preserve">and any guarantee, letter of credit, </w:t>
      </w:r>
      <w:del w:id="227" w:author="Michaela Duve" w:date="2016-08-08T15:13:00Z">
        <w:r w:rsidDel="00380B45">
          <w:delText xml:space="preserve">Control and Profit Transfer Agreement, </w:delText>
        </w:r>
      </w:del>
      <w:r>
        <w:t>security or other performance assurance or credit support document as may be provi</w:t>
      </w:r>
      <w:r w:rsidR="00E239A1">
        <w:t>ded from time to time to Party A in respect of Party B</w:t>
      </w:r>
      <w:r>
        <w:t>’s obligations owed under the Agreement or under one or more Individual Contracts</w:t>
      </w:r>
      <w:del w:id="228" w:author="Michaela Duve" w:date="2016-08-08T15:13:00Z">
        <w:r w:rsidR="00B3243F" w:rsidDel="00380B45">
          <w:delText>,</w:delText>
        </w:r>
        <w:r w:rsidR="00471977" w:rsidDel="00380B45">
          <w:rPr>
            <w:b/>
          </w:rPr>
          <w:delText xml:space="preserve"> </w:delText>
        </w:r>
        <w:r w:rsidR="00471977" w:rsidDel="00380B45">
          <w:delText>PROVIDED THAT</w:delText>
        </w:r>
        <w:r w:rsidR="00471977" w:rsidDel="00380B45">
          <w:rPr>
            <w:b/>
          </w:rPr>
          <w:delText xml:space="preserve"> </w:delText>
        </w:r>
        <w:r w:rsidR="00471977" w:rsidDel="00380B45">
          <w:delText>if credit support is given to Party A through a Control and Profit Transfer Agreement, Party B’s Controlling Party shall be deemed to be Party B’s Credit Support Provider and Part</w:delText>
        </w:r>
        <w:r w:rsidR="00EC61B3" w:rsidDel="00380B45">
          <w:delText>y</w:delText>
        </w:r>
        <w:r w:rsidR="00471977" w:rsidDel="00380B45">
          <w:delText xml:space="preserve"> B’s Control and Profit Transfer Agreement shall be deemed to be a Credit Support Document for the purposes of interpreting and construing all provisions of the Agreement</w:delText>
        </w:r>
      </w:del>
      <w:r w:rsidR="00471977">
        <w:t>.</w:t>
      </w:r>
    </w:p>
    <w:p w14:paraId="72995399" w14:textId="43E556F9" w:rsidR="00380B45" w:rsidRDefault="00380B45" w:rsidP="001708D0">
      <w:pPr>
        <w:pStyle w:val="Textkrper"/>
        <w:spacing w:after="0"/>
        <w:rPr>
          <w:ins w:id="229" w:author="Michaela Duve" w:date="2016-08-25T11:26:00Z"/>
        </w:rPr>
      </w:pPr>
      <w:ins w:id="230" w:author="Michaela Duve" w:date="2016-08-08T15:14:00Z">
        <w:r>
          <w:t>AOTES: AOTES has no CPTA as defined in the EFET</w:t>
        </w:r>
      </w:ins>
      <w:ins w:id="231" w:author="Michaela Duve" w:date="2016-08-25T11:36:00Z">
        <w:r w:rsidR="00D40B35">
          <w:t xml:space="preserve"> therefore we deleted the wording referring to the CPTA</w:t>
        </w:r>
      </w:ins>
      <w:ins w:id="232" w:author="Michaela Duve" w:date="2016-08-08T15:14:00Z">
        <w:r>
          <w:t>.</w:t>
        </w:r>
      </w:ins>
      <w:ins w:id="233" w:author="Michaela Duve" w:date="2016-08-25T11:26:00Z">
        <w:r w:rsidR="001708D0">
          <w:t xml:space="preserve"> We could suggest</w:t>
        </w:r>
      </w:ins>
      <w:ins w:id="234" w:author="Michaela Duve" w:date="2016-08-25T11:27:00Z">
        <w:r w:rsidR="001708D0">
          <w:t xml:space="preserve"> </w:t>
        </w:r>
      </w:ins>
      <w:ins w:id="235" w:author="Michaela Duve" w:date="2016-08-25T11:26:00Z">
        <w:r w:rsidR="001708D0">
          <w:t>the following approaches</w:t>
        </w:r>
      </w:ins>
      <w:ins w:id="236" w:author="Michaela Duve" w:date="2016-08-25T11:27:00Z">
        <w:r w:rsidR="001708D0">
          <w:t xml:space="preserve"> either</w:t>
        </w:r>
      </w:ins>
      <w:ins w:id="237" w:author="Michaela Duve" w:date="2016-08-25T11:26:00Z">
        <w:r w:rsidR="001708D0">
          <w:t xml:space="preserve"> (i) </w:t>
        </w:r>
      </w:ins>
      <w:ins w:id="238" w:author="Michaela Duve" w:date="2016-08-25T11:27:00Z">
        <w:r w:rsidR="001708D0">
          <w:t>PCG by AOT Holding and trading on open account or (ii) bilateral zero threshold CSA</w:t>
        </w:r>
      </w:ins>
      <w:ins w:id="239" w:author="Michaela Duve" w:date="2016-08-25T11:38:00Z">
        <w:r w:rsidR="00D40B35">
          <w:t xml:space="preserve"> and coverage of the MTA and close-out risk via PCG.</w:t>
        </w:r>
      </w:ins>
      <w:ins w:id="240" w:author="Michaela Duve" w:date="2016-08-25T11:39:00Z">
        <w:r w:rsidR="00D40B35">
          <w:t xml:space="preserve"> </w:t>
        </w:r>
      </w:ins>
      <w:ins w:id="241" w:author="Michaela Duve" w:date="2016-08-25T11:27:00Z">
        <w:r w:rsidR="001708D0">
          <w:t xml:space="preserve"> </w:t>
        </w:r>
      </w:ins>
    </w:p>
    <w:p w14:paraId="53D3C2BC" w14:textId="77777777" w:rsidR="001708D0" w:rsidRPr="00AB2E58" w:rsidRDefault="001708D0" w:rsidP="00DD49C2">
      <w:pPr>
        <w:pStyle w:val="Textkrper"/>
        <w:spacing w:after="0"/>
        <w:ind w:left="2880"/>
        <w:rPr>
          <w:b/>
        </w:rPr>
      </w:pPr>
    </w:p>
    <w:p w14:paraId="7F290DF6" w14:textId="77777777" w:rsidR="00040457" w:rsidRDefault="00040457">
      <w:pPr>
        <w:pStyle w:val="Textkrper"/>
        <w:spacing w:after="0"/>
        <w:jc w:val="left"/>
        <w:rPr>
          <w:b/>
          <w:color w:val="FF0000"/>
        </w:rPr>
      </w:pPr>
    </w:p>
    <w:p w14:paraId="6509A075" w14:textId="77777777" w:rsidR="00040457" w:rsidRDefault="00040457">
      <w:pPr>
        <w:pStyle w:val="Textkrper"/>
        <w:spacing w:after="0"/>
        <w:jc w:val="left"/>
        <w:rPr>
          <w:b/>
        </w:rPr>
      </w:pPr>
    </w:p>
    <w:p w14:paraId="3D5D9FB7" w14:textId="77777777" w:rsidR="00040457" w:rsidRDefault="00040457">
      <w:pPr>
        <w:pStyle w:val="Textkrper"/>
        <w:spacing w:after="0"/>
        <w:jc w:val="left"/>
      </w:pPr>
      <w:r>
        <w:rPr>
          <w:b/>
        </w:rPr>
        <w:t xml:space="preserve">§ 16 Credit Support Provider:  </w:t>
      </w:r>
      <w:r>
        <w:rPr>
          <w:b/>
        </w:rPr>
        <w:tab/>
      </w:r>
      <w:r>
        <w:t>Credit Support Provider(s) of Party A shall be:</w:t>
      </w:r>
    </w:p>
    <w:p w14:paraId="4BC508F2" w14:textId="77777777" w:rsidR="00040457" w:rsidRPr="00AB2E58" w:rsidRDefault="007640E0" w:rsidP="005D5503">
      <w:pPr>
        <w:pStyle w:val="Textkrper"/>
        <w:spacing w:after="0"/>
        <w:ind w:left="2880"/>
        <w:rPr>
          <w:b/>
        </w:rPr>
      </w:pPr>
      <w:r>
        <w:t>A</w:t>
      </w:r>
      <w:r w:rsidR="005D5503">
        <w:t>ny third party (which expression includes an Affiliate of Party A) required to provide a Credit Support Document to Party B in relation to the obligations of Party A under the General Agreement or under one or more Individual Contracts.</w:t>
      </w:r>
    </w:p>
    <w:p w14:paraId="60F5011B" w14:textId="77777777" w:rsidR="00040457" w:rsidRDefault="00040457">
      <w:pPr>
        <w:pStyle w:val="Textkrper"/>
        <w:spacing w:after="0"/>
        <w:ind w:left="2160" w:firstLine="720"/>
        <w:jc w:val="left"/>
      </w:pPr>
    </w:p>
    <w:p w14:paraId="323856CE" w14:textId="77777777" w:rsidR="00040457" w:rsidRDefault="00040457">
      <w:pPr>
        <w:pStyle w:val="Textkrper"/>
        <w:spacing w:after="0"/>
        <w:ind w:left="2160" w:firstLine="720"/>
        <w:jc w:val="left"/>
      </w:pPr>
    </w:p>
    <w:p w14:paraId="3666E930" w14:textId="77777777" w:rsidR="00040457" w:rsidRDefault="00040457">
      <w:pPr>
        <w:pStyle w:val="Textkrper"/>
        <w:spacing w:after="0"/>
        <w:ind w:left="2160" w:firstLine="720"/>
        <w:jc w:val="left"/>
      </w:pPr>
      <w:r>
        <w:t>Credit Support Provider(s) of Party B shall be:</w:t>
      </w:r>
    </w:p>
    <w:p w14:paraId="250CB3CD" w14:textId="77777777" w:rsidR="008A22D7" w:rsidRPr="00AB2E58" w:rsidRDefault="008A22D7" w:rsidP="008A22D7">
      <w:pPr>
        <w:pStyle w:val="Textkrper"/>
        <w:spacing w:after="0"/>
        <w:ind w:left="2880"/>
        <w:rPr>
          <w:b/>
        </w:rPr>
      </w:pPr>
      <w:r>
        <w:t>As at the date hereof,</w:t>
      </w:r>
      <w:r w:rsidRPr="00B85ECE">
        <w:rPr>
          <w:b/>
        </w:rPr>
        <w:t xml:space="preserve"> </w:t>
      </w:r>
      <w:r w:rsidR="00040457" w:rsidRPr="00713910">
        <w:rPr>
          <w:b/>
          <w:highlight w:val="green"/>
        </w:rPr>
        <w:t>[To be Agreed by Credit]</w:t>
      </w:r>
      <w:r w:rsidRPr="008A22D7">
        <w:t xml:space="preserve"> </w:t>
      </w:r>
      <w:r>
        <w:t>and thereafter any third party (which expression includes an Affiliate of Party B) required to provide a Credit Support Document to Party A in relation to the obligations of Party B under the General Agreement or under one or more Individual Contracts.</w:t>
      </w:r>
    </w:p>
    <w:p w14:paraId="735A7F62" w14:textId="77777777" w:rsidR="00040457" w:rsidRPr="00AB2E58" w:rsidRDefault="00040457" w:rsidP="00AB2E58">
      <w:pPr>
        <w:pStyle w:val="Textkrper"/>
        <w:spacing w:after="0"/>
        <w:ind w:left="2880"/>
        <w:jc w:val="left"/>
        <w:rPr>
          <w:b/>
        </w:rPr>
      </w:pPr>
    </w:p>
    <w:p w14:paraId="71D5D07A" w14:textId="77777777" w:rsidR="00040457" w:rsidRDefault="00040457">
      <w:pPr>
        <w:pStyle w:val="Textkrper"/>
        <w:spacing w:after="0"/>
        <w:ind w:left="2160" w:firstLine="720"/>
        <w:jc w:val="left"/>
      </w:pPr>
    </w:p>
    <w:p w14:paraId="32ABDE85" w14:textId="77777777" w:rsidR="00040457" w:rsidRDefault="00040457">
      <w:pPr>
        <w:pStyle w:val="Textkrper"/>
        <w:spacing w:after="0"/>
        <w:ind w:left="2160" w:firstLine="720"/>
        <w:jc w:val="left"/>
      </w:pPr>
    </w:p>
    <w:p w14:paraId="06845416" w14:textId="77777777" w:rsidR="00040457" w:rsidRDefault="00040457">
      <w:pPr>
        <w:pStyle w:val="Textkrper"/>
        <w:spacing w:after="0"/>
        <w:jc w:val="center"/>
        <w:rPr>
          <w:b/>
          <w:sz w:val="22"/>
        </w:rPr>
      </w:pPr>
      <w:r>
        <w:rPr>
          <w:b/>
          <w:sz w:val="22"/>
        </w:rPr>
        <w:t>§17</w:t>
      </w:r>
    </w:p>
    <w:p w14:paraId="1D9A7336" w14:textId="77777777" w:rsidR="00040457" w:rsidRDefault="00040457">
      <w:pPr>
        <w:pStyle w:val="Textkrper"/>
        <w:spacing w:after="0"/>
        <w:jc w:val="center"/>
        <w:rPr>
          <w:b/>
        </w:rPr>
      </w:pPr>
      <w:r>
        <w:rPr>
          <w:b/>
          <w:sz w:val="22"/>
          <w:u w:val="single"/>
        </w:rPr>
        <w:t xml:space="preserve">Performance Assurance </w:t>
      </w:r>
      <w:r>
        <w:rPr>
          <w:b/>
        </w:rPr>
        <w:t xml:space="preserve"> </w:t>
      </w:r>
    </w:p>
    <w:p w14:paraId="4942A054" w14:textId="77777777" w:rsidR="00046ED1" w:rsidRDefault="00046ED1">
      <w:pPr>
        <w:pStyle w:val="Textkrper"/>
        <w:spacing w:after="0"/>
        <w:rPr>
          <w:b/>
        </w:rPr>
      </w:pPr>
    </w:p>
    <w:p w14:paraId="1C0D9BD2" w14:textId="77777777" w:rsidR="00040457" w:rsidRPr="00AB2E58" w:rsidRDefault="00040457">
      <w:pPr>
        <w:pStyle w:val="Textkrper"/>
        <w:spacing w:after="0"/>
        <w:ind w:left="2880" w:hanging="2880"/>
        <w:rPr>
          <w:b/>
        </w:rPr>
      </w:pPr>
      <w:r>
        <w:rPr>
          <w:b/>
        </w:rPr>
        <w:t>§ 17.2</w:t>
      </w:r>
      <w:r>
        <w:t xml:space="preserve"> </w:t>
      </w:r>
      <w:r>
        <w:rPr>
          <w:b/>
        </w:rPr>
        <w:t xml:space="preserve">Material Adverse Change: </w:t>
      </w:r>
      <w:r>
        <w:rPr>
          <w:b/>
        </w:rPr>
        <w:tab/>
      </w:r>
      <w:r>
        <w:t>the following categories of Material Adverse Change</w:t>
      </w:r>
      <w:r>
        <w:rPr>
          <w:b/>
        </w:rPr>
        <w:t xml:space="preserve"> </w:t>
      </w:r>
      <w:r>
        <w:t>shall apply to Party A</w:t>
      </w:r>
      <w:r w:rsidRPr="003C6D2F">
        <w:t>:</w:t>
      </w:r>
      <w:r>
        <w:rPr>
          <w:b/>
          <w:color w:val="FF0000"/>
        </w:rPr>
        <w:t xml:space="preserve"> </w:t>
      </w:r>
      <w:r w:rsidRPr="00713910">
        <w:rPr>
          <w:b/>
          <w:highlight w:val="green"/>
        </w:rPr>
        <w:t>[To be Confirmed by Credit]</w:t>
      </w:r>
    </w:p>
    <w:p w14:paraId="511F90F1" w14:textId="77777777" w:rsidR="00040457" w:rsidRDefault="00040457">
      <w:pPr>
        <w:pStyle w:val="Textkrper"/>
        <w:spacing w:after="0"/>
      </w:pPr>
    </w:p>
    <w:p w14:paraId="43085C98" w14:textId="77777777" w:rsidR="00040457" w:rsidRDefault="00040457">
      <w:pPr>
        <w:pStyle w:val="Textkrper"/>
        <w:spacing w:after="0"/>
        <w:ind w:left="2880"/>
        <w:rPr>
          <w:ins w:id="242" w:author="Michaela Duve" w:date="2016-08-08T15:15:00Z"/>
        </w:rPr>
      </w:pPr>
      <w:r w:rsidRPr="001D2498">
        <w:t xml:space="preserve">[X] §17.2 (a) </w:t>
      </w:r>
      <w:r w:rsidRPr="001D2498">
        <w:rPr>
          <w:b/>
        </w:rPr>
        <w:t>(Credit Rating)</w:t>
      </w:r>
      <w:r w:rsidRPr="001D2498">
        <w:t xml:space="preserve">, </w:t>
      </w:r>
      <w:r w:rsidRPr="001D2498">
        <w:rPr>
          <w:color w:val="000000"/>
        </w:rPr>
        <w:t>shall apply to Centrica plc</w:t>
      </w:r>
      <w:r w:rsidRPr="001D2498">
        <w:rPr>
          <w:b/>
          <w:color w:val="000000"/>
        </w:rPr>
        <w:t xml:space="preserve"> </w:t>
      </w:r>
      <w:r w:rsidR="001A4EBD">
        <w:rPr>
          <w:b/>
          <w:color w:val="000000"/>
        </w:rPr>
        <w:t xml:space="preserve">only </w:t>
      </w:r>
      <w:r w:rsidRPr="001D2498">
        <w:rPr>
          <w:color w:val="000000"/>
        </w:rPr>
        <w:t>and the minimum Credit Rating shall be: BBB-</w:t>
      </w:r>
      <w:r w:rsidRPr="00B93A06">
        <w:rPr>
          <w:color w:val="000000"/>
        </w:rPr>
        <w:t xml:space="preserve"> by Standard &amp; Poor’s, a division of the McGraw-Hill Companies, Inc., or any successor thereto (“</w:t>
      </w:r>
      <w:r w:rsidRPr="008A22D7">
        <w:rPr>
          <w:b/>
          <w:color w:val="000000"/>
        </w:rPr>
        <w:t>S&amp;P</w:t>
      </w:r>
      <w:r w:rsidRPr="008A22D7">
        <w:rPr>
          <w:color w:val="000000"/>
        </w:rPr>
        <w:t xml:space="preserve">”) </w:t>
      </w:r>
      <w:r w:rsidR="001D2498">
        <w:rPr>
          <w:color w:val="000000"/>
        </w:rPr>
        <w:t>and</w:t>
      </w:r>
      <w:r w:rsidRPr="001D2498">
        <w:rPr>
          <w:color w:val="000000"/>
        </w:rPr>
        <w:t xml:space="preserve"> Baa3 by Moody’s Investors Service or any successor thereto (“</w:t>
      </w:r>
      <w:r w:rsidRPr="00B93A06">
        <w:rPr>
          <w:b/>
          <w:color w:val="000000"/>
        </w:rPr>
        <w:t>Moody’s</w:t>
      </w:r>
      <w:r w:rsidRPr="00B93A06">
        <w:rPr>
          <w:color w:val="000000"/>
        </w:rPr>
        <w:t>”)</w:t>
      </w:r>
      <w:r w:rsidRPr="00B93A06">
        <w:t>;</w:t>
      </w:r>
    </w:p>
    <w:p w14:paraId="32D51467" w14:textId="77777777" w:rsidR="00380B45" w:rsidRPr="006D7E3D" w:rsidRDefault="00380B45">
      <w:pPr>
        <w:pStyle w:val="Textkrper"/>
        <w:spacing w:after="0"/>
        <w:ind w:left="2880"/>
      </w:pPr>
    </w:p>
    <w:p w14:paraId="337C7D73" w14:textId="77777777" w:rsidR="00380B45" w:rsidRDefault="00040457" w:rsidP="00380B45">
      <w:pPr>
        <w:ind w:left="2835"/>
        <w:rPr>
          <w:ins w:id="243" w:author="Michaela Duve" w:date="2016-08-08T15:15:00Z"/>
        </w:rPr>
      </w:pPr>
      <w:r w:rsidRPr="006D7E3D">
        <w:t>[</w:t>
      </w:r>
      <w:r>
        <w:rPr>
          <w:color w:val="000000"/>
        </w:rPr>
        <w:t>X</w:t>
      </w:r>
      <w:r w:rsidRPr="006D7E3D">
        <w:t xml:space="preserve">] §17.2 (b) </w:t>
      </w:r>
      <w:r w:rsidRPr="006D7E3D">
        <w:rPr>
          <w:b/>
        </w:rPr>
        <w:t>(Credit Rating of Credit Support Provider that is a Bank</w:t>
      </w:r>
      <w:r>
        <w:rPr>
          <w:b/>
        </w:rPr>
        <w:t xml:space="preserve">) </w:t>
      </w:r>
      <w:r w:rsidRPr="00AB2E58">
        <w:t xml:space="preserve">and the minimum Credit Rating shall be </w:t>
      </w:r>
      <w:ins w:id="244" w:author="Michaela Duve" w:date="2016-08-08T15:15:00Z">
        <w:r w:rsidR="00380B45">
          <w:t>two grades below the rating when issuing the bank guarantee but at least investment grade rating</w:t>
        </w:r>
        <w:r w:rsidR="00380B45" w:rsidRPr="00092665">
          <w:t>, and the Parties agree that the words “or a provider of a Performance Assurance” shall be added after the words “Credit Support Provider” each time that they appear in this clause</w:t>
        </w:r>
        <w:r w:rsidR="00380B45">
          <w:t>;</w:t>
        </w:r>
      </w:ins>
    </w:p>
    <w:p w14:paraId="49E569F0" w14:textId="77777777" w:rsidR="00380B45" w:rsidRDefault="00380B45" w:rsidP="00380B45">
      <w:pPr>
        <w:rPr>
          <w:ins w:id="245" w:author="Michaela Duve" w:date="2016-08-08T15:15:00Z"/>
        </w:rPr>
      </w:pPr>
    </w:p>
    <w:p w14:paraId="011DE8C5" w14:textId="77777777" w:rsidR="00380B45" w:rsidRDefault="00380B45" w:rsidP="00380B45">
      <w:pPr>
        <w:rPr>
          <w:ins w:id="246" w:author="Michaela Duve" w:date="2016-08-08T15:15:00Z"/>
        </w:rPr>
      </w:pPr>
      <w:ins w:id="247" w:author="Michaela Duve" w:date="2016-08-08T15:15:00Z">
        <w:r>
          <w:t xml:space="preserve">AOTES: Especially due to the resent downgrades of countries hardly any bank in Western Europe, engaging in commodities is left with an A-/A3 rating, even some banks that provide clearing services for commodities. We therefore suggest a realistic approach not referring to a firm A-/A3 rating. </w:t>
        </w:r>
      </w:ins>
    </w:p>
    <w:p w14:paraId="7377731A" w14:textId="77777777" w:rsidR="00040457" w:rsidDel="00380B45" w:rsidRDefault="00040457" w:rsidP="00380B45">
      <w:pPr>
        <w:pStyle w:val="Textkrper"/>
        <w:spacing w:after="0"/>
        <w:ind w:left="2160" w:firstLine="720"/>
        <w:jc w:val="left"/>
        <w:rPr>
          <w:del w:id="248" w:author="Michaela Duve" w:date="2016-08-08T15:15:00Z"/>
        </w:rPr>
      </w:pPr>
      <w:del w:id="249" w:author="Michaela Duve" w:date="2016-08-08T15:15:00Z">
        <w:r w:rsidRPr="00AB2E58" w:rsidDel="00380B45">
          <w:delText xml:space="preserve">A- </w:delText>
        </w:r>
        <w:r w:rsidRPr="00AB2E58" w:rsidDel="00380B45">
          <w:rPr>
            <w:color w:val="000000"/>
            <w:lang w:val="en-US"/>
          </w:rPr>
          <w:delText>by</w:delText>
        </w:r>
        <w:r w:rsidDel="00380B45">
          <w:rPr>
            <w:color w:val="000000"/>
            <w:lang w:val="en-US"/>
          </w:rPr>
          <w:delText xml:space="preserve"> </w:delText>
        </w:r>
        <w:r w:rsidR="009B3CA2" w:rsidRPr="009B3CA2" w:rsidDel="00380B45">
          <w:rPr>
            <w:color w:val="000000"/>
          </w:rPr>
          <w:delText xml:space="preserve"> </w:delText>
        </w:r>
        <w:r w:rsidR="009B3CA2" w:rsidRPr="00B93A06" w:rsidDel="00380B45">
          <w:rPr>
            <w:color w:val="000000"/>
          </w:rPr>
          <w:delText>Standard &amp; Poor’s, a division of the McGraw-Hill Companies, Inc., or any successor thereto (“</w:delText>
        </w:r>
        <w:r w:rsidR="009B3CA2" w:rsidRPr="008A22D7" w:rsidDel="00380B45">
          <w:rPr>
            <w:b/>
            <w:color w:val="000000"/>
          </w:rPr>
          <w:delText>S&amp;P</w:delText>
        </w:r>
        <w:r w:rsidR="009B3CA2" w:rsidRPr="008A22D7" w:rsidDel="00380B45">
          <w:rPr>
            <w:color w:val="000000"/>
          </w:rPr>
          <w:delText xml:space="preserve">”) </w:delText>
        </w:r>
        <w:r w:rsidR="009B3CA2" w:rsidDel="00380B45">
          <w:rPr>
            <w:color w:val="000000"/>
          </w:rPr>
          <w:delText>and</w:delText>
        </w:r>
        <w:r w:rsidRPr="00AB2E58" w:rsidDel="00380B45">
          <w:rPr>
            <w:color w:val="000000"/>
            <w:lang w:val="en-US"/>
          </w:rPr>
          <w:delText xml:space="preserve"> </w:delText>
        </w:r>
        <w:r w:rsidDel="00380B45">
          <w:rPr>
            <w:color w:val="000000"/>
            <w:lang w:val="en-US"/>
          </w:rPr>
          <w:delText xml:space="preserve">A3 by </w:delText>
        </w:r>
        <w:r w:rsidR="009B3CA2" w:rsidRPr="001D2498" w:rsidDel="00380B45">
          <w:rPr>
            <w:color w:val="000000"/>
          </w:rPr>
          <w:delText>by Moody’s Investors Service or any successor thereto (“</w:delText>
        </w:r>
        <w:r w:rsidR="009B3CA2" w:rsidRPr="00B93A06" w:rsidDel="00380B45">
          <w:rPr>
            <w:b/>
            <w:color w:val="000000"/>
          </w:rPr>
          <w:delText>Moody’s</w:delText>
        </w:r>
        <w:r w:rsidR="009B3CA2" w:rsidRPr="00B93A06" w:rsidDel="00380B45">
          <w:rPr>
            <w:color w:val="000000"/>
          </w:rPr>
          <w:delText>”)</w:delText>
        </w:r>
        <w:r w:rsidRPr="006D7E3D" w:rsidDel="00380B45">
          <w:delText>;</w:delText>
        </w:r>
      </w:del>
    </w:p>
    <w:p w14:paraId="4887ACB9" w14:textId="77777777" w:rsidR="00040457" w:rsidRDefault="00040457" w:rsidP="00380B45">
      <w:pPr>
        <w:pStyle w:val="Textkrper"/>
        <w:spacing w:after="0"/>
        <w:ind w:left="2880"/>
      </w:pPr>
    </w:p>
    <w:p w14:paraId="17FA1964" w14:textId="77777777" w:rsidR="00040457" w:rsidRDefault="00040457">
      <w:pPr>
        <w:pStyle w:val="Textkrper"/>
        <w:spacing w:after="0"/>
        <w:ind w:left="2160" w:firstLine="720"/>
        <w:jc w:val="left"/>
      </w:pPr>
      <w:r>
        <w:t xml:space="preserve">[   ] §17.2 (c) </w:t>
      </w:r>
      <w:r>
        <w:rPr>
          <w:b/>
        </w:rPr>
        <w:t>(Financial Covenants)</w:t>
      </w:r>
      <w:r>
        <w:t>, and</w:t>
      </w:r>
    </w:p>
    <w:p w14:paraId="70ACBF2E" w14:textId="77777777" w:rsidR="00040457" w:rsidRDefault="00040457" w:rsidP="00AB2E58">
      <w:pPr>
        <w:pStyle w:val="Textkrper"/>
        <w:spacing w:after="0"/>
        <w:ind w:left="2880"/>
        <w:jc w:val="left"/>
      </w:pPr>
      <w:r>
        <w:t>the EBIT to Interest ratio shall be: ________,</w:t>
      </w:r>
      <w:r>
        <w:br/>
        <w:t>the Funds From Operations to Total Debt ratio shall be: _________, and the Total Debt to Total Capitalisation ratio shall be: ________;</w:t>
      </w:r>
    </w:p>
    <w:p w14:paraId="2E2F4E35" w14:textId="77777777" w:rsidR="00040457" w:rsidRDefault="00040457" w:rsidP="00AB2E58">
      <w:pPr>
        <w:pStyle w:val="Textkrper"/>
        <w:spacing w:after="0"/>
        <w:ind w:left="2880"/>
        <w:jc w:val="left"/>
      </w:pPr>
    </w:p>
    <w:p w14:paraId="67D822E4" w14:textId="77777777" w:rsidR="00040457" w:rsidRDefault="00040457">
      <w:pPr>
        <w:pStyle w:val="Textkrper"/>
        <w:spacing w:after="0"/>
        <w:ind w:left="2880"/>
        <w:jc w:val="left"/>
      </w:pPr>
      <w:r>
        <w:t xml:space="preserve">[   ] §17.2 (d) </w:t>
      </w:r>
      <w:r>
        <w:rPr>
          <w:b/>
        </w:rPr>
        <w:t>(Decline in Tangible Net Worth)</w:t>
      </w:r>
      <w:r>
        <w:t>, and the relevant figure is: ______;</w:t>
      </w:r>
    </w:p>
    <w:p w14:paraId="69BF6449" w14:textId="77777777" w:rsidR="00040457" w:rsidRDefault="00040457">
      <w:pPr>
        <w:pStyle w:val="Textkrper"/>
        <w:spacing w:after="0"/>
        <w:ind w:left="2880"/>
        <w:jc w:val="left"/>
      </w:pPr>
    </w:p>
    <w:p w14:paraId="6E772E17" w14:textId="77777777" w:rsidR="00040457" w:rsidRDefault="00040457">
      <w:pPr>
        <w:pStyle w:val="Textkrper"/>
        <w:spacing w:after="0"/>
        <w:ind w:left="2880"/>
        <w:jc w:val="left"/>
      </w:pPr>
      <w:r>
        <w:lastRenderedPageBreak/>
        <w:t>[</w:t>
      </w:r>
      <w:r>
        <w:rPr>
          <w:color w:val="000000"/>
        </w:rPr>
        <w:t>X</w:t>
      </w:r>
      <w:r>
        <w:t xml:space="preserve">] §17.2 (e) </w:t>
      </w:r>
      <w:r>
        <w:rPr>
          <w:b/>
        </w:rPr>
        <w:t>(Expiry of Performance Assurance or Credit Support)</w:t>
      </w:r>
      <w:r>
        <w:t xml:space="preserve">, and </w:t>
      </w:r>
    </w:p>
    <w:p w14:paraId="6D3025EF" w14:textId="77777777" w:rsidR="00040457" w:rsidRDefault="00040457">
      <w:pPr>
        <w:pStyle w:val="Textkrper"/>
        <w:spacing w:after="0"/>
        <w:ind w:left="2160" w:firstLine="720"/>
        <w:jc w:val="left"/>
      </w:pPr>
      <w:r>
        <w:t>the relevant time period shall be thirty (30) calendar days, or</w:t>
      </w:r>
    </w:p>
    <w:p w14:paraId="6B2C2C25" w14:textId="77777777" w:rsidR="00040457" w:rsidRDefault="00040457">
      <w:pPr>
        <w:pStyle w:val="Textkrper"/>
        <w:spacing w:after="0"/>
        <w:ind w:left="2880"/>
        <w:jc w:val="left"/>
      </w:pPr>
      <w:r>
        <w:t>[   ] no time period shall apply;</w:t>
      </w:r>
      <w:r>
        <w:br/>
      </w:r>
    </w:p>
    <w:p w14:paraId="18A67E0E" w14:textId="77777777" w:rsidR="00040457" w:rsidRDefault="00040457">
      <w:pPr>
        <w:pStyle w:val="Textkrper"/>
        <w:spacing w:after="0"/>
        <w:ind w:left="2880"/>
        <w:jc w:val="left"/>
      </w:pPr>
      <w:r>
        <w:t>[</w:t>
      </w:r>
      <w:r>
        <w:rPr>
          <w:color w:val="000000"/>
        </w:rPr>
        <w:t>X</w:t>
      </w:r>
      <w:r>
        <w:t xml:space="preserve">] §17.2 (f) </w:t>
      </w:r>
      <w:r>
        <w:rPr>
          <w:b/>
        </w:rPr>
        <w:t>(Failure of Performance Assurance or Credit Support)</w:t>
      </w:r>
      <w:r>
        <w:t>;</w:t>
      </w:r>
      <w:r>
        <w:br/>
      </w:r>
    </w:p>
    <w:p w14:paraId="463EA73E" w14:textId="77777777" w:rsidR="00040457" w:rsidRDefault="00040457">
      <w:pPr>
        <w:pStyle w:val="Textkrper"/>
        <w:spacing w:after="0"/>
        <w:ind w:left="2880"/>
        <w:jc w:val="left"/>
      </w:pPr>
      <w:r>
        <w:t xml:space="preserve">[   ] §17.2 (g) </w:t>
      </w:r>
      <w:r>
        <w:rPr>
          <w:b/>
        </w:rPr>
        <w:t>(Failure of Control &amp; Profit Transfer Agreement)</w:t>
      </w:r>
      <w:r>
        <w:t>;</w:t>
      </w:r>
      <w:r>
        <w:br/>
      </w:r>
    </w:p>
    <w:p w14:paraId="6CA2CC4A" w14:textId="77777777" w:rsidR="00040457" w:rsidRDefault="00040457">
      <w:pPr>
        <w:pStyle w:val="Textkrper"/>
        <w:spacing w:after="0"/>
        <w:ind w:left="2880"/>
        <w:jc w:val="left"/>
      </w:pPr>
      <w:r>
        <w:t xml:space="preserve">[ </w:t>
      </w:r>
      <w:r>
        <w:rPr>
          <w:b/>
          <w:color w:val="FF0000"/>
        </w:rPr>
        <w:t xml:space="preserve"> </w:t>
      </w:r>
      <w:r>
        <w:t xml:space="preserve"> ] §17.2 (h) </w:t>
      </w:r>
      <w:r>
        <w:rPr>
          <w:b/>
        </w:rPr>
        <w:t>(Impaired Ability to Perform)</w:t>
      </w:r>
      <w:r>
        <w:t xml:space="preserve">; and  </w:t>
      </w:r>
      <w:r>
        <w:br/>
      </w:r>
    </w:p>
    <w:p w14:paraId="3C8419C3" w14:textId="77777777" w:rsidR="00040457" w:rsidRDefault="00040457">
      <w:pPr>
        <w:pStyle w:val="Textkrper"/>
        <w:spacing w:after="0"/>
        <w:ind w:left="2880"/>
        <w:jc w:val="left"/>
      </w:pPr>
      <w:r>
        <w:t xml:space="preserve">[X] §17.2 (i) </w:t>
      </w:r>
      <w:r>
        <w:rPr>
          <w:b/>
        </w:rPr>
        <w:t>(Amalgamation/Merger)</w:t>
      </w:r>
    </w:p>
    <w:p w14:paraId="32DD1074" w14:textId="77777777" w:rsidR="00040457" w:rsidRDefault="00040457">
      <w:pPr>
        <w:pStyle w:val="Textkrper"/>
        <w:spacing w:after="0"/>
      </w:pPr>
    </w:p>
    <w:p w14:paraId="65CCF7F9" w14:textId="77777777" w:rsidR="00040457" w:rsidRDefault="00040457">
      <w:pPr>
        <w:pStyle w:val="Textkrper"/>
        <w:spacing w:after="0"/>
      </w:pPr>
    </w:p>
    <w:p w14:paraId="0351F064" w14:textId="77777777" w:rsidR="00040457" w:rsidRPr="00AB2E58" w:rsidRDefault="00040457">
      <w:pPr>
        <w:pStyle w:val="Textkrper"/>
        <w:spacing w:after="0"/>
        <w:ind w:left="2880"/>
        <w:rPr>
          <w:b/>
        </w:rPr>
      </w:pPr>
      <w:r>
        <w:t>the following categories of Material Adverse Change</w:t>
      </w:r>
      <w:r>
        <w:rPr>
          <w:b/>
        </w:rPr>
        <w:t xml:space="preserve"> </w:t>
      </w:r>
      <w:r>
        <w:t xml:space="preserve">shall apply to </w:t>
      </w:r>
      <w:r w:rsidRPr="003C6D2F">
        <w:t xml:space="preserve">Party B: </w:t>
      </w:r>
      <w:r w:rsidRPr="00713910">
        <w:rPr>
          <w:b/>
          <w:highlight w:val="green"/>
        </w:rPr>
        <w:t>[To be Confirmed by Credit]</w:t>
      </w:r>
    </w:p>
    <w:p w14:paraId="797FD323" w14:textId="77777777" w:rsidR="00040457" w:rsidRDefault="00040457">
      <w:pPr>
        <w:pStyle w:val="Textkrper"/>
        <w:spacing w:after="0"/>
      </w:pPr>
    </w:p>
    <w:p w14:paraId="37D3E95E" w14:textId="43DF86A1" w:rsidR="00040457" w:rsidRDefault="00040457" w:rsidP="006D7E3D">
      <w:pPr>
        <w:pStyle w:val="Textkrper"/>
        <w:spacing w:after="0"/>
        <w:ind w:left="2880"/>
        <w:rPr>
          <w:ins w:id="250" w:author="Michaela Duve" w:date="2016-08-25T11:38:00Z"/>
        </w:rPr>
      </w:pPr>
      <w:r w:rsidRPr="00290DF9">
        <w:t>[</w:t>
      </w:r>
      <w:ins w:id="251" w:author="Michaela Duve" w:date="2016-08-25T11:37:00Z">
        <w:r w:rsidR="00D40B35">
          <w:t xml:space="preserve">  </w:t>
        </w:r>
      </w:ins>
      <w:del w:id="252" w:author="Michaela Duve" w:date="2016-08-25T11:37:00Z">
        <w:r w:rsidRPr="00290DF9" w:rsidDel="00D40B35">
          <w:delText>X</w:delText>
        </w:r>
      </w:del>
      <w:r w:rsidRPr="00290DF9">
        <w:t xml:space="preserve">] §17.2 (a) </w:t>
      </w:r>
      <w:r w:rsidRPr="00290DF9">
        <w:rPr>
          <w:b/>
        </w:rPr>
        <w:t>(Credit Rating)</w:t>
      </w:r>
      <w:r w:rsidRPr="00290DF9">
        <w:t xml:space="preserve">, </w:t>
      </w:r>
      <w:r>
        <w:rPr>
          <w:color w:val="000000"/>
        </w:rPr>
        <w:t>and the minimum Credit Rating shall be: BBB- by Standard &amp; Poor’s, a division of the McGraw-Hill Companies, Inc., or any successor thereto (“</w:t>
      </w:r>
      <w:r w:rsidRPr="00AB2E58">
        <w:rPr>
          <w:b/>
          <w:color w:val="000000"/>
        </w:rPr>
        <w:t>S&amp;P</w:t>
      </w:r>
      <w:r>
        <w:rPr>
          <w:color w:val="000000"/>
        </w:rPr>
        <w:t xml:space="preserve">”) </w:t>
      </w:r>
      <w:r w:rsidR="001D2765">
        <w:rPr>
          <w:color w:val="000000"/>
        </w:rPr>
        <w:t>and</w:t>
      </w:r>
      <w:r>
        <w:rPr>
          <w:color w:val="000000"/>
        </w:rPr>
        <w:t xml:space="preserve"> Baa3 by Moody’s Investors Service or any successor thereto (“</w:t>
      </w:r>
      <w:r w:rsidRPr="00AB2E58">
        <w:rPr>
          <w:b/>
          <w:color w:val="000000"/>
        </w:rPr>
        <w:t>Moody’s</w:t>
      </w:r>
      <w:r>
        <w:rPr>
          <w:color w:val="000000"/>
        </w:rPr>
        <w:t>”)</w:t>
      </w:r>
      <w:r w:rsidRPr="00290DF9">
        <w:t>;</w:t>
      </w:r>
    </w:p>
    <w:p w14:paraId="713CB4D6" w14:textId="40F27A97" w:rsidR="00D40B35" w:rsidRPr="006D7E3D" w:rsidRDefault="00D40B35" w:rsidP="006D7E3D">
      <w:pPr>
        <w:pStyle w:val="Textkrper"/>
        <w:spacing w:after="0"/>
        <w:ind w:left="2880"/>
      </w:pPr>
      <w:ins w:id="253" w:author="Michaela Duve" w:date="2016-08-25T11:38:00Z">
        <w:r>
          <w:t>AOTES: Our parent/Credit Support Provider is not rated.</w:t>
        </w:r>
      </w:ins>
    </w:p>
    <w:p w14:paraId="57AC8B19" w14:textId="77777777" w:rsidR="00040457" w:rsidRDefault="00040457">
      <w:pPr>
        <w:pStyle w:val="Textkrper"/>
        <w:spacing w:after="0"/>
      </w:pPr>
    </w:p>
    <w:p w14:paraId="116110A8" w14:textId="03AF8F1F" w:rsidR="00040457" w:rsidRDefault="00040457">
      <w:pPr>
        <w:pStyle w:val="Textkrper"/>
        <w:spacing w:after="0"/>
        <w:ind w:left="2880"/>
        <w:rPr>
          <w:ins w:id="254" w:author="Michaela Duve" w:date="2016-08-25T11:39:00Z"/>
        </w:rPr>
      </w:pPr>
      <w:r>
        <w:t>[</w:t>
      </w:r>
      <w:r>
        <w:rPr>
          <w:color w:val="000000"/>
        </w:rPr>
        <w:t>X</w:t>
      </w:r>
      <w:r>
        <w:t xml:space="preserve">] §17.2 (b) </w:t>
      </w:r>
      <w:r>
        <w:rPr>
          <w:b/>
        </w:rPr>
        <w:t>(Credit Rating of Credit Support Provider that is a Bank)</w:t>
      </w:r>
      <w:r>
        <w:t xml:space="preserve"> </w:t>
      </w:r>
      <w:r w:rsidRPr="00AB2E58">
        <w:t xml:space="preserve">and the minimum Credit Rating shall be </w:t>
      </w:r>
      <w:ins w:id="255" w:author="Michaela Duve" w:date="2016-08-25T11:39:00Z">
        <w:r w:rsidR="00D40B35" w:rsidRPr="00AB2E58">
          <w:t xml:space="preserve">be </w:t>
        </w:r>
        <w:r w:rsidR="00D40B35">
          <w:t>two grades below the rating when issuing the bank guarantee but at least investment grade rating</w:t>
        </w:r>
        <w:r w:rsidR="00D40B35" w:rsidRPr="00092665">
          <w:t>, and the Parties agree that the words “or a provider of a Performance Assurance” shall be added after the words “Credit Support Provider” each time that they appear in this clause</w:t>
        </w:r>
      </w:ins>
      <w:del w:id="256" w:author="Michaela Duve" w:date="2016-08-25T11:39:00Z">
        <w:r w:rsidRPr="00AB2E58" w:rsidDel="00D40B35">
          <w:delText xml:space="preserve">A- </w:delText>
        </w:r>
        <w:r w:rsidR="009B3CA2" w:rsidDel="00D40B35">
          <w:delText xml:space="preserve">by </w:delText>
        </w:r>
        <w:r w:rsidR="009B3CA2" w:rsidDel="00D40B35">
          <w:rPr>
            <w:color w:val="000000"/>
          </w:rPr>
          <w:delText>Standard &amp; Poor’s, a division of the McGraw-Hill Companies, Inc., or any successor thereto (“</w:delText>
        </w:r>
        <w:r w:rsidR="009B3CA2" w:rsidRPr="00AB2E58" w:rsidDel="00D40B35">
          <w:rPr>
            <w:b/>
            <w:color w:val="000000"/>
          </w:rPr>
          <w:delText>S&amp;P</w:delText>
        </w:r>
        <w:r w:rsidR="009B3CA2" w:rsidDel="00D40B35">
          <w:rPr>
            <w:color w:val="000000"/>
          </w:rPr>
          <w:delText xml:space="preserve">”) </w:delText>
        </w:r>
        <w:r w:rsidR="001D2765" w:rsidDel="00D40B35">
          <w:rPr>
            <w:color w:val="000000"/>
            <w:lang w:val="en-US"/>
          </w:rPr>
          <w:delText>and</w:delText>
        </w:r>
        <w:r w:rsidRPr="00AB2E58" w:rsidDel="00D40B35">
          <w:rPr>
            <w:color w:val="000000"/>
            <w:lang w:val="en-US"/>
          </w:rPr>
          <w:delText xml:space="preserve"> </w:delText>
        </w:r>
        <w:r w:rsidDel="00D40B35">
          <w:rPr>
            <w:color w:val="000000"/>
            <w:lang w:val="en-US"/>
          </w:rPr>
          <w:delText xml:space="preserve">A3 </w:delText>
        </w:r>
        <w:r w:rsidR="009B3CA2" w:rsidRPr="001D2498" w:rsidDel="00D40B35">
          <w:rPr>
            <w:color w:val="000000"/>
          </w:rPr>
          <w:delText>by Moody’s Investors Service or any successor thereto (“</w:delText>
        </w:r>
        <w:r w:rsidR="009B3CA2" w:rsidRPr="00B93A06" w:rsidDel="00D40B35">
          <w:rPr>
            <w:b/>
            <w:color w:val="000000"/>
          </w:rPr>
          <w:delText>Moody’s</w:delText>
        </w:r>
        <w:r w:rsidR="009B3CA2" w:rsidRPr="00B93A06" w:rsidDel="00D40B35">
          <w:rPr>
            <w:color w:val="000000"/>
          </w:rPr>
          <w:delText>”)</w:delText>
        </w:r>
      </w:del>
      <w:r w:rsidRPr="006D7E3D">
        <w:t>;</w:t>
      </w:r>
    </w:p>
    <w:p w14:paraId="01125AD7" w14:textId="77777777" w:rsidR="00D40B35" w:rsidRDefault="00D40B35">
      <w:pPr>
        <w:pStyle w:val="Textkrper"/>
        <w:spacing w:after="0"/>
        <w:ind w:left="2880"/>
        <w:rPr>
          <w:ins w:id="257" w:author="Michaela Duve" w:date="2016-08-25T11:39:00Z"/>
        </w:rPr>
      </w:pPr>
    </w:p>
    <w:p w14:paraId="38339946" w14:textId="2E8BE63D" w:rsidR="00D40B35" w:rsidRDefault="00D40B35">
      <w:pPr>
        <w:pStyle w:val="Textkrper"/>
        <w:spacing w:after="0"/>
        <w:ind w:left="2880"/>
      </w:pPr>
      <w:ins w:id="258" w:author="Michaela Duve" w:date="2016-08-25T11:39:00Z">
        <w:r>
          <w:t>AOTES: explanation as above</w:t>
        </w:r>
      </w:ins>
    </w:p>
    <w:p w14:paraId="53C8B6F3" w14:textId="77777777" w:rsidR="00040457" w:rsidRDefault="00040457">
      <w:pPr>
        <w:pStyle w:val="Textkrper"/>
        <w:spacing w:after="0"/>
        <w:ind w:left="2160" w:firstLine="720"/>
        <w:jc w:val="left"/>
      </w:pPr>
    </w:p>
    <w:p w14:paraId="561F71C6" w14:textId="77777777" w:rsidR="00040457" w:rsidRDefault="00040457">
      <w:pPr>
        <w:pStyle w:val="Textkrper"/>
        <w:spacing w:after="0"/>
        <w:ind w:left="2160" w:firstLine="720"/>
        <w:jc w:val="left"/>
      </w:pPr>
      <w:r>
        <w:t xml:space="preserve">[   ] §17.2 (c) </w:t>
      </w:r>
      <w:r>
        <w:rPr>
          <w:b/>
        </w:rPr>
        <w:t>(Financial Covenants)</w:t>
      </w:r>
      <w:r>
        <w:t>, and</w:t>
      </w:r>
    </w:p>
    <w:p w14:paraId="0F5CAF8B" w14:textId="77777777" w:rsidR="00040457" w:rsidRDefault="00040457">
      <w:pPr>
        <w:pStyle w:val="Textkrper"/>
        <w:spacing w:after="0"/>
        <w:ind w:left="2880"/>
        <w:jc w:val="left"/>
      </w:pPr>
      <w:r>
        <w:t>the EBIT to Interest ratio shall be: ________,</w:t>
      </w:r>
      <w:r>
        <w:br/>
        <w:t>the Funds From Operations to Total Debt ratio shall be: _________, and the Total Debt to Total Capitalisation ratio shall be: ________;</w:t>
      </w:r>
      <w:r>
        <w:br/>
      </w:r>
    </w:p>
    <w:p w14:paraId="71C72F93" w14:textId="378A9C94" w:rsidR="00040457" w:rsidRDefault="00040457" w:rsidP="00D40B35">
      <w:pPr>
        <w:pStyle w:val="Textkrper"/>
        <w:spacing w:after="0"/>
        <w:ind w:left="2880"/>
        <w:jc w:val="left"/>
      </w:pPr>
      <w:commentRangeStart w:id="259"/>
      <w:r>
        <w:t xml:space="preserve">[   ] §17.2 (d) </w:t>
      </w:r>
      <w:commentRangeEnd w:id="259"/>
      <w:r w:rsidR="00D40B35">
        <w:rPr>
          <w:rStyle w:val="Kommentarzeichen"/>
        </w:rPr>
        <w:commentReference w:id="259"/>
      </w:r>
      <w:r>
        <w:rPr>
          <w:b/>
        </w:rPr>
        <w:t>(Decline in Tangible Net Worth)</w:t>
      </w:r>
      <w:r>
        <w:t>, and the relevant figure is: ______;</w:t>
      </w:r>
      <w:r>
        <w:br/>
      </w:r>
    </w:p>
    <w:p w14:paraId="01791092" w14:textId="77777777" w:rsidR="00040457" w:rsidRDefault="00040457">
      <w:pPr>
        <w:pStyle w:val="Textkrper"/>
        <w:spacing w:after="0"/>
        <w:ind w:left="2880"/>
        <w:jc w:val="left"/>
      </w:pPr>
      <w:r>
        <w:t>[</w:t>
      </w:r>
      <w:r>
        <w:rPr>
          <w:color w:val="000000"/>
        </w:rPr>
        <w:t>X</w:t>
      </w:r>
      <w:r>
        <w:t xml:space="preserve">] §17.2 (e) </w:t>
      </w:r>
      <w:r>
        <w:rPr>
          <w:b/>
        </w:rPr>
        <w:t>(Expiry of Performance Assurance or Credit Support)</w:t>
      </w:r>
      <w:r>
        <w:t xml:space="preserve">, and </w:t>
      </w:r>
    </w:p>
    <w:p w14:paraId="1C7D4F63" w14:textId="77777777" w:rsidR="00040457" w:rsidRDefault="00040457">
      <w:pPr>
        <w:pStyle w:val="Textkrper"/>
        <w:spacing w:after="0"/>
        <w:ind w:left="2160" w:firstLine="720"/>
        <w:jc w:val="left"/>
      </w:pPr>
      <w:r>
        <w:t>the relevant time period shall be thirty (30) calendar days, or</w:t>
      </w:r>
    </w:p>
    <w:p w14:paraId="0E5B5219" w14:textId="77777777" w:rsidR="00040457" w:rsidRDefault="00040457" w:rsidP="00C42F10">
      <w:pPr>
        <w:pStyle w:val="Textkrper"/>
        <w:spacing w:after="0"/>
        <w:ind w:left="2880"/>
        <w:jc w:val="left"/>
      </w:pPr>
      <w:r>
        <w:t xml:space="preserve">[   ] no </w:t>
      </w:r>
      <w:r w:rsidR="00C42F10">
        <w:t>time period shall apply;</w:t>
      </w:r>
    </w:p>
    <w:p w14:paraId="606952D9" w14:textId="77777777" w:rsidR="00040457" w:rsidRDefault="00040457">
      <w:pPr>
        <w:pStyle w:val="Textkrper"/>
        <w:spacing w:after="0"/>
        <w:ind w:left="2880"/>
        <w:jc w:val="left"/>
      </w:pPr>
    </w:p>
    <w:p w14:paraId="439C3526" w14:textId="77777777" w:rsidR="00040457" w:rsidRDefault="00040457">
      <w:pPr>
        <w:pStyle w:val="Textkrper"/>
        <w:spacing w:after="0"/>
        <w:ind w:left="2880"/>
        <w:jc w:val="left"/>
      </w:pPr>
      <w:r>
        <w:t>[</w:t>
      </w:r>
      <w:r>
        <w:rPr>
          <w:color w:val="000000"/>
        </w:rPr>
        <w:t>X</w:t>
      </w:r>
      <w:r>
        <w:t xml:space="preserve">] §17.2 (f) </w:t>
      </w:r>
      <w:r>
        <w:rPr>
          <w:b/>
        </w:rPr>
        <w:t>(Failure of Performance Assurance or Credit Support)</w:t>
      </w:r>
      <w:r>
        <w:t>;</w:t>
      </w:r>
      <w:r>
        <w:br/>
      </w:r>
    </w:p>
    <w:p w14:paraId="5AAFBA96" w14:textId="77777777" w:rsidR="00040457" w:rsidRDefault="00040457">
      <w:pPr>
        <w:pStyle w:val="Textkrper"/>
        <w:spacing w:after="0"/>
        <w:ind w:left="2880"/>
        <w:jc w:val="left"/>
      </w:pPr>
      <w:r>
        <w:t xml:space="preserve">[   ] §17.2 (g) </w:t>
      </w:r>
      <w:r>
        <w:rPr>
          <w:b/>
        </w:rPr>
        <w:t>(Failure of Control &amp; Profit Transfer Agreement)</w:t>
      </w:r>
      <w:r>
        <w:t>;</w:t>
      </w:r>
      <w:r>
        <w:br/>
      </w:r>
    </w:p>
    <w:p w14:paraId="2295E6C8" w14:textId="77777777" w:rsidR="00040457" w:rsidRDefault="00C42F10">
      <w:pPr>
        <w:pStyle w:val="Textkrper"/>
        <w:spacing w:after="0"/>
        <w:ind w:left="2880"/>
        <w:jc w:val="left"/>
      </w:pPr>
      <w:r>
        <w:t xml:space="preserve">[   </w:t>
      </w:r>
      <w:r w:rsidR="00040457">
        <w:t xml:space="preserve">] §17.2 (h) </w:t>
      </w:r>
      <w:r w:rsidR="00040457">
        <w:rPr>
          <w:b/>
        </w:rPr>
        <w:t>(Impaired Ability to Perform)</w:t>
      </w:r>
      <w:r w:rsidR="00040457">
        <w:t>; and</w:t>
      </w:r>
      <w:r w:rsidR="00040457">
        <w:br/>
      </w:r>
    </w:p>
    <w:p w14:paraId="6BC35BC6" w14:textId="77777777" w:rsidR="00040457" w:rsidRDefault="00040457">
      <w:pPr>
        <w:pStyle w:val="Textkrper"/>
        <w:spacing w:after="0"/>
        <w:ind w:left="2880"/>
        <w:jc w:val="left"/>
        <w:rPr>
          <w:b/>
        </w:rPr>
      </w:pPr>
      <w:r>
        <w:t>[</w:t>
      </w:r>
      <w:r>
        <w:rPr>
          <w:color w:val="000000"/>
        </w:rPr>
        <w:t>X</w:t>
      </w:r>
      <w:r>
        <w:t xml:space="preserve">] §17.2 (i) </w:t>
      </w:r>
      <w:r>
        <w:rPr>
          <w:b/>
        </w:rPr>
        <w:t>(Amalgamation/Merger)</w:t>
      </w:r>
    </w:p>
    <w:p w14:paraId="40A4A1F5" w14:textId="77777777" w:rsidR="009315D6" w:rsidRDefault="009315D6">
      <w:pPr>
        <w:pStyle w:val="Textkrper"/>
        <w:spacing w:after="0"/>
        <w:ind w:left="2880"/>
        <w:jc w:val="left"/>
        <w:rPr>
          <w:b/>
        </w:rPr>
      </w:pPr>
    </w:p>
    <w:p w14:paraId="06E6048E" w14:textId="77777777" w:rsidR="009315D6" w:rsidRPr="009315D6" w:rsidRDefault="009315D6" w:rsidP="009315D6">
      <w:pPr>
        <w:pStyle w:val="Textkrper"/>
        <w:spacing w:after="0"/>
        <w:ind w:left="2880"/>
      </w:pPr>
      <w:r w:rsidRPr="009315D6">
        <w:t>For the avoidance of doubt, in the absence of parity between the Credit Ratings of a Relevant Entity specified with respect to Party A or Party B</w:t>
      </w:r>
      <w:r>
        <w:t xml:space="preserve"> under </w:t>
      </w:r>
      <w:r w:rsidRPr="001D2498">
        <w:t>§17.2 (a)</w:t>
      </w:r>
      <w:r>
        <w:t xml:space="preserve"> or (b)</w:t>
      </w:r>
      <w:r w:rsidR="00F9048E">
        <w:t xml:space="preserve"> above</w:t>
      </w:r>
      <w:r w:rsidRPr="009315D6">
        <w:t xml:space="preserve">, the lower </w:t>
      </w:r>
      <w:r>
        <w:t xml:space="preserve">of </w:t>
      </w:r>
      <w:r w:rsidRPr="009315D6">
        <w:t>such Credit Rating</w:t>
      </w:r>
      <w:r>
        <w:t>s</w:t>
      </w:r>
      <w:r w:rsidRPr="009315D6">
        <w:t xml:space="preserve"> shall be used to determine whether </w:t>
      </w:r>
      <w:r>
        <w:t>or not the</w:t>
      </w:r>
      <w:r w:rsidRPr="009315D6">
        <w:t xml:space="preserve"> relevant Material Adverse Change has occurred.</w:t>
      </w:r>
    </w:p>
    <w:p w14:paraId="4149792D" w14:textId="77777777" w:rsidR="00040457" w:rsidRDefault="00040457">
      <w:pPr>
        <w:pStyle w:val="Textkrper"/>
        <w:tabs>
          <w:tab w:val="left" w:pos="720"/>
        </w:tabs>
        <w:spacing w:after="0"/>
        <w:jc w:val="left"/>
      </w:pPr>
    </w:p>
    <w:p w14:paraId="3ABA9907" w14:textId="77777777" w:rsidR="00040457" w:rsidRDefault="00040457">
      <w:pPr>
        <w:pStyle w:val="Textkrper"/>
        <w:tabs>
          <w:tab w:val="left" w:pos="720"/>
        </w:tabs>
        <w:spacing w:after="0"/>
        <w:jc w:val="left"/>
      </w:pPr>
    </w:p>
    <w:p w14:paraId="238D67AE" w14:textId="77777777" w:rsidR="00040457" w:rsidRDefault="00040457">
      <w:pPr>
        <w:pStyle w:val="Textkrper"/>
        <w:spacing w:after="0"/>
        <w:jc w:val="center"/>
        <w:rPr>
          <w:b/>
          <w:sz w:val="22"/>
        </w:rPr>
      </w:pPr>
      <w:r>
        <w:rPr>
          <w:b/>
          <w:sz w:val="22"/>
        </w:rPr>
        <w:t>§18</w:t>
      </w:r>
    </w:p>
    <w:p w14:paraId="02CF324A" w14:textId="77777777" w:rsidR="00040457" w:rsidRDefault="00040457">
      <w:pPr>
        <w:pStyle w:val="Textkrper"/>
        <w:spacing w:after="0"/>
        <w:jc w:val="center"/>
        <w:rPr>
          <w:b/>
          <w:sz w:val="22"/>
          <w:u w:val="single"/>
        </w:rPr>
      </w:pPr>
      <w:r>
        <w:rPr>
          <w:b/>
          <w:sz w:val="22"/>
          <w:u w:val="single"/>
        </w:rPr>
        <w:t>Provision of Financial Statements and Tangible Net Worth</w:t>
      </w:r>
    </w:p>
    <w:p w14:paraId="61C8FD93" w14:textId="77777777" w:rsidR="00040457" w:rsidRDefault="00040457">
      <w:pPr>
        <w:pStyle w:val="Textkrper"/>
        <w:spacing w:after="0"/>
        <w:jc w:val="center"/>
        <w:rPr>
          <w:b/>
          <w:sz w:val="22"/>
        </w:rPr>
      </w:pPr>
    </w:p>
    <w:p w14:paraId="76B4CF30" w14:textId="77777777" w:rsidR="00040457" w:rsidRDefault="00040457" w:rsidP="003C14DE">
      <w:pPr>
        <w:pStyle w:val="Textkrper"/>
        <w:spacing w:after="0"/>
        <w:ind w:left="2880" w:hanging="2880"/>
      </w:pPr>
      <w:r>
        <w:rPr>
          <w:b/>
        </w:rPr>
        <w:t>§ 18.1 (a)</w:t>
      </w:r>
      <w:r>
        <w:t xml:space="preserve"> </w:t>
      </w:r>
      <w:r>
        <w:rPr>
          <w:b/>
        </w:rPr>
        <w:t>Annual Reports</w:t>
      </w:r>
      <w:r>
        <w:t xml:space="preserve">: </w:t>
      </w:r>
      <w:r>
        <w:tab/>
        <w:t>[</w:t>
      </w:r>
      <w:r>
        <w:rPr>
          <w:color w:val="000000"/>
        </w:rPr>
        <w:t>X</w:t>
      </w:r>
      <w:r>
        <w:t xml:space="preserve">] Party A shall deliver annual reports </w:t>
      </w:r>
      <w:r w:rsidR="00583BD3">
        <w:t xml:space="preserve">of Centrica plc </w:t>
      </w:r>
      <w:r>
        <w:t xml:space="preserve">to the extent that they are not available at </w:t>
      </w:r>
      <w:r w:rsidRPr="00625AA3">
        <w:rPr>
          <w:u w:val="single"/>
        </w:rPr>
        <w:t>www.centrica.co.uk</w:t>
      </w:r>
      <w:r>
        <w:t>, or</w:t>
      </w:r>
    </w:p>
    <w:p w14:paraId="117D4CAA" w14:textId="77777777" w:rsidR="00040457" w:rsidRDefault="00040457">
      <w:pPr>
        <w:pStyle w:val="Textkrper"/>
        <w:spacing w:after="0"/>
        <w:ind w:left="2160" w:firstLine="720"/>
      </w:pPr>
      <w:r>
        <w:t xml:space="preserve">[   ] Party A need </w:t>
      </w:r>
      <w:r>
        <w:rPr>
          <w:u w:val="single"/>
        </w:rPr>
        <w:t>not</w:t>
      </w:r>
      <w:r>
        <w:t xml:space="preserve"> deliver annual reports, and</w:t>
      </w:r>
    </w:p>
    <w:p w14:paraId="0EF2E2B6" w14:textId="77777777" w:rsidR="00040457" w:rsidRDefault="00040457">
      <w:pPr>
        <w:pStyle w:val="Textkrper"/>
        <w:spacing w:after="0"/>
        <w:ind w:left="2880"/>
      </w:pPr>
      <w:r>
        <w:t>[</w:t>
      </w:r>
      <w:r>
        <w:rPr>
          <w:color w:val="000000"/>
        </w:rPr>
        <w:t>X</w:t>
      </w:r>
      <w:r>
        <w:t xml:space="preserve">] Party B shall deliver annual reports </w:t>
      </w:r>
      <w:ins w:id="260" w:author="Michaela Duve" w:date="2016-08-08T15:19:00Z">
        <w:r w:rsidR="00380B45">
          <w:t>within 180 days following the end of each fiscal year</w:t>
        </w:r>
      </w:ins>
      <w:del w:id="261" w:author="Michaela Duve" w:date="2016-08-08T15:19:00Z">
        <w:r w:rsidDel="00380B45">
          <w:delText xml:space="preserve">to the extent that they are not available at </w:delText>
        </w:r>
        <w:r w:rsidRPr="007425DE" w:rsidDel="00380B45">
          <w:rPr>
            <w:highlight w:val="yellow"/>
          </w:rPr>
          <w:delText>[</w:delText>
        </w:r>
        <w:r w:rsidRPr="00625AA3" w:rsidDel="00380B45">
          <w:rPr>
            <w:b/>
            <w:highlight w:val="yellow"/>
          </w:rPr>
          <w:delText>insert web address</w:delText>
        </w:r>
        <w:r w:rsidRPr="007425DE" w:rsidDel="00380B45">
          <w:rPr>
            <w:highlight w:val="yellow"/>
          </w:rPr>
          <w:delText>]</w:delText>
        </w:r>
      </w:del>
      <w:r>
        <w:t>, or</w:t>
      </w:r>
    </w:p>
    <w:p w14:paraId="16F02880" w14:textId="77777777" w:rsidR="00040457" w:rsidRDefault="00040457">
      <w:pPr>
        <w:pStyle w:val="Textkrper"/>
        <w:spacing w:after="0"/>
        <w:ind w:left="2160" w:firstLine="720"/>
        <w:rPr>
          <w:ins w:id="262" w:author="Michaela Duve" w:date="2016-08-08T15:19:00Z"/>
        </w:rPr>
      </w:pPr>
      <w:r>
        <w:t xml:space="preserve">[  ]  Party B need </w:t>
      </w:r>
      <w:r>
        <w:rPr>
          <w:u w:val="single"/>
        </w:rPr>
        <w:t>not</w:t>
      </w:r>
      <w:r>
        <w:t xml:space="preserve"> deliver annual reports</w:t>
      </w:r>
    </w:p>
    <w:p w14:paraId="164E7BD0" w14:textId="77777777" w:rsidR="00380B45" w:rsidRDefault="00380B45" w:rsidP="00380B45">
      <w:pPr>
        <w:rPr>
          <w:ins w:id="263" w:author="Michaela Duve" w:date="2016-08-08T15:19:00Z"/>
        </w:rPr>
      </w:pPr>
      <w:ins w:id="264" w:author="Michaela Duve" w:date="2016-08-08T15:19:00Z">
        <w:r>
          <w:t xml:space="preserve">AOTES: According the Swiss statutory rules for the provision of annual reports we have adjusted the time period. </w:t>
        </w:r>
      </w:ins>
    </w:p>
    <w:p w14:paraId="5BF08EB6" w14:textId="77777777" w:rsidR="00380B45" w:rsidRDefault="00380B45">
      <w:pPr>
        <w:pStyle w:val="Textkrper"/>
        <w:spacing w:after="0"/>
        <w:ind w:left="2160" w:firstLine="720"/>
      </w:pPr>
    </w:p>
    <w:p w14:paraId="369FC624" w14:textId="77777777" w:rsidR="00040457" w:rsidRDefault="00040457">
      <w:pPr>
        <w:pStyle w:val="Textkrper"/>
        <w:spacing w:after="0"/>
        <w:ind w:left="2160" w:firstLine="720"/>
      </w:pPr>
    </w:p>
    <w:p w14:paraId="2A812DBE" w14:textId="77777777" w:rsidR="00040457" w:rsidRDefault="00040457" w:rsidP="003C14DE">
      <w:pPr>
        <w:pStyle w:val="Textkrper"/>
        <w:spacing w:after="0"/>
        <w:ind w:left="2160" w:hanging="2160"/>
      </w:pPr>
      <w:r>
        <w:rPr>
          <w:b/>
        </w:rPr>
        <w:t>§ 18.1(b)</w:t>
      </w:r>
      <w:r>
        <w:t xml:space="preserve"> </w:t>
      </w:r>
      <w:r>
        <w:rPr>
          <w:b/>
        </w:rPr>
        <w:t>Quarterly Reports</w:t>
      </w:r>
      <w:r>
        <w:t xml:space="preserve">: </w:t>
      </w:r>
      <w:r>
        <w:tab/>
        <w:t>[   ] Party A shall deliver quarterly reports, or</w:t>
      </w:r>
    </w:p>
    <w:p w14:paraId="38C4A39F" w14:textId="77777777" w:rsidR="00040457" w:rsidRDefault="00040457">
      <w:pPr>
        <w:pStyle w:val="Textkrper"/>
        <w:spacing w:after="0"/>
        <w:ind w:left="2160" w:firstLine="720"/>
      </w:pPr>
      <w:r>
        <w:t xml:space="preserve">[X] Party A need </w:t>
      </w:r>
      <w:r>
        <w:rPr>
          <w:u w:val="single"/>
        </w:rPr>
        <w:t>not</w:t>
      </w:r>
      <w:r>
        <w:t xml:space="preserve"> deliver quarterly reports,  and</w:t>
      </w:r>
    </w:p>
    <w:p w14:paraId="6AC5DD2E" w14:textId="77777777" w:rsidR="00040457" w:rsidRDefault="00040457">
      <w:pPr>
        <w:pStyle w:val="Textkrper"/>
        <w:spacing w:after="0"/>
      </w:pPr>
      <w:r>
        <w:t xml:space="preserve"> </w:t>
      </w:r>
      <w:r>
        <w:tab/>
      </w:r>
      <w:r>
        <w:tab/>
      </w:r>
      <w:r>
        <w:tab/>
      </w:r>
      <w:r>
        <w:tab/>
        <w:t>[   ] Party B shall deliver quarterly reports, or</w:t>
      </w:r>
    </w:p>
    <w:p w14:paraId="43C3266C" w14:textId="77777777" w:rsidR="00040457" w:rsidRDefault="00040457">
      <w:pPr>
        <w:pStyle w:val="Textkrper"/>
        <w:spacing w:after="0"/>
        <w:ind w:left="2160" w:firstLine="720"/>
      </w:pPr>
      <w:r>
        <w:t>[</w:t>
      </w:r>
      <w:r>
        <w:rPr>
          <w:color w:val="000000"/>
        </w:rPr>
        <w:t xml:space="preserve">X] </w:t>
      </w:r>
      <w:r>
        <w:t xml:space="preserve">Party B need </w:t>
      </w:r>
      <w:r>
        <w:rPr>
          <w:u w:val="single"/>
        </w:rPr>
        <w:t>not</w:t>
      </w:r>
      <w:r>
        <w:t xml:space="preserve"> deliver quarterly reports</w:t>
      </w:r>
    </w:p>
    <w:p w14:paraId="30A5C8B0" w14:textId="77777777" w:rsidR="00040457" w:rsidRDefault="00040457">
      <w:pPr>
        <w:pStyle w:val="Textkrper"/>
        <w:spacing w:after="0"/>
        <w:ind w:left="2160" w:firstLine="720"/>
      </w:pPr>
    </w:p>
    <w:p w14:paraId="6310DE67" w14:textId="77777777" w:rsidR="00040457" w:rsidRDefault="00040457" w:rsidP="003C14DE">
      <w:pPr>
        <w:pStyle w:val="Textkrper"/>
        <w:spacing w:after="0"/>
        <w:ind w:left="2880" w:hanging="2880"/>
      </w:pPr>
      <w:r>
        <w:rPr>
          <w:b/>
        </w:rPr>
        <w:t>§18.2</w:t>
      </w:r>
      <w:r>
        <w:t xml:space="preserve"> </w:t>
      </w:r>
      <w:r>
        <w:rPr>
          <w:b/>
        </w:rPr>
        <w:t>Tangible Net Worth</w:t>
      </w:r>
      <w:r>
        <w:t xml:space="preserve">: </w:t>
      </w:r>
      <w:r>
        <w:tab/>
        <w:t xml:space="preserve">[  ] Party A shall have a duty to notify as provided in §18.2, and the applicable figure for it shall be ________________, or  </w:t>
      </w:r>
    </w:p>
    <w:p w14:paraId="193106CA" w14:textId="77777777" w:rsidR="00040457" w:rsidRDefault="00040457">
      <w:pPr>
        <w:pStyle w:val="Textkrper"/>
        <w:spacing w:after="0"/>
      </w:pPr>
      <w:r>
        <w:tab/>
      </w:r>
      <w:r>
        <w:tab/>
      </w:r>
      <w:r>
        <w:tab/>
      </w:r>
      <w:r>
        <w:tab/>
        <w:t>[</w:t>
      </w:r>
      <w:r>
        <w:rPr>
          <w:color w:val="000000"/>
        </w:rPr>
        <w:t>X</w:t>
      </w:r>
      <w:r>
        <w:t xml:space="preserve">] Party A shall have </w:t>
      </w:r>
      <w:r>
        <w:rPr>
          <w:u w:val="single"/>
        </w:rPr>
        <w:t>no</w:t>
      </w:r>
      <w:r>
        <w:t xml:space="preserve"> duty to notify as provided in §18.2, and</w:t>
      </w:r>
    </w:p>
    <w:p w14:paraId="08DE200B" w14:textId="77777777" w:rsidR="00040457" w:rsidRDefault="00040457">
      <w:pPr>
        <w:pStyle w:val="Textkrper"/>
        <w:spacing w:after="0"/>
        <w:ind w:left="2880"/>
      </w:pPr>
      <w:r>
        <w:t xml:space="preserve">[  ] Party B shall have a duty to notify as provided in §18.2, and the applicable figure for it shall be ________________, or    </w:t>
      </w:r>
    </w:p>
    <w:p w14:paraId="4C80035D" w14:textId="77777777" w:rsidR="00040457" w:rsidRDefault="00040457">
      <w:pPr>
        <w:pStyle w:val="Textkrper"/>
        <w:spacing w:after="0"/>
      </w:pPr>
      <w:r>
        <w:tab/>
      </w:r>
      <w:r>
        <w:tab/>
      </w:r>
      <w:r>
        <w:tab/>
      </w:r>
      <w:r>
        <w:tab/>
        <w:t>[</w:t>
      </w:r>
      <w:r>
        <w:rPr>
          <w:color w:val="000000"/>
        </w:rPr>
        <w:t>X</w:t>
      </w:r>
      <w:r>
        <w:t xml:space="preserve">] Party B shall have </w:t>
      </w:r>
      <w:r>
        <w:rPr>
          <w:u w:val="single"/>
        </w:rPr>
        <w:t>no</w:t>
      </w:r>
      <w:r>
        <w:t xml:space="preserve"> duty to notify as provided in §18.2</w:t>
      </w:r>
    </w:p>
    <w:p w14:paraId="660DD78E" w14:textId="77777777" w:rsidR="00040457" w:rsidRDefault="00040457">
      <w:pPr>
        <w:pStyle w:val="Textkrper"/>
        <w:spacing w:after="0"/>
      </w:pPr>
    </w:p>
    <w:p w14:paraId="3C135B72" w14:textId="77777777" w:rsidR="00040457" w:rsidRDefault="00040457">
      <w:pPr>
        <w:pStyle w:val="Textkrper"/>
        <w:spacing w:after="0"/>
      </w:pPr>
    </w:p>
    <w:p w14:paraId="4DA7FDBA" w14:textId="77777777" w:rsidR="00040457" w:rsidRDefault="00040457">
      <w:pPr>
        <w:pStyle w:val="Textkrper"/>
        <w:spacing w:after="0"/>
        <w:jc w:val="center"/>
        <w:rPr>
          <w:b/>
          <w:sz w:val="22"/>
          <w:u w:val="single"/>
        </w:rPr>
      </w:pPr>
      <w:r>
        <w:rPr>
          <w:b/>
          <w:sz w:val="22"/>
        </w:rPr>
        <w:t>§19</w:t>
      </w:r>
      <w:r>
        <w:rPr>
          <w:b/>
          <w:sz w:val="22"/>
        </w:rPr>
        <w:br/>
      </w:r>
      <w:r>
        <w:rPr>
          <w:b/>
          <w:sz w:val="22"/>
          <w:u w:val="single"/>
        </w:rPr>
        <w:t>Assignment</w:t>
      </w:r>
    </w:p>
    <w:p w14:paraId="40BDB631" w14:textId="77777777" w:rsidR="00040457" w:rsidRPr="00625AA3" w:rsidRDefault="00040457">
      <w:pPr>
        <w:pStyle w:val="Textkrper"/>
        <w:spacing w:after="0"/>
        <w:jc w:val="center"/>
      </w:pPr>
    </w:p>
    <w:p w14:paraId="490345AD" w14:textId="77777777" w:rsidR="00040457" w:rsidRDefault="00040457" w:rsidP="003C14DE">
      <w:pPr>
        <w:pStyle w:val="Textkrper"/>
        <w:spacing w:after="0"/>
        <w:ind w:left="2880" w:hanging="2880"/>
        <w:jc w:val="left"/>
      </w:pPr>
      <w:r>
        <w:rPr>
          <w:b/>
        </w:rPr>
        <w:t>§ 19.2 Assignment to Affiliates:</w:t>
      </w:r>
      <w:r>
        <w:rPr>
          <w:b/>
        </w:rPr>
        <w:tab/>
      </w:r>
      <w:r>
        <w:t>[</w:t>
      </w:r>
      <w:r w:rsidR="00BE1D60">
        <w:rPr>
          <w:color w:val="000000"/>
        </w:rPr>
        <w:t xml:space="preserve">   </w:t>
      </w:r>
      <w:r>
        <w:t>] Party A may assign in accordance with § 19.2</w:t>
      </w:r>
    </w:p>
    <w:p w14:paraId="1D94C974" w14:textId="77777777" w:rsidR="00040457" w:rsidRDefault="00040457">
      <w:pPr>
        <w:pStyle w:val="Textkrper"/>
        <w:spacing w:after="0"/>
        <w:ind w:left="2160" w:firstLine="720"/>
        <w:jc w:val="left"/>
      </w:pPr>
      <w:r>
        <w:t>[</w:t>
      </w:r>
      <w:r w:rsidR="00BE1D60">
        <w:t>X</w:t>
      </w:r>
      <w:r>
        <w:t xml:space="preserve">] Party A may </w:t>
      </w:r>
      <w:r>
        <w:rPr>
          <w:u w:val="single"/>
        </w:rPr>
        <w:t>not</w:t>
      </w:r>
      <w:r>
        <w:t xml:space="preserve"> assign in accordance with § 19.2, and </w:t>
      </w:r>
    </w:p>
    <w:p w14:paraId="7001252E" w14:textId="77777777" w:rsidR="00040457" w:rsidRDefault="00040457" w:rsidP="005A28B0">
      <w:pPr>
        <w:pStyle w:val="Textkrper"/>
        <w:spacing w:after="0"/>
        <w:ind w:left="2880"/>
        <w:jc w:val="left"/>
      </w:pPr>
      <w:r>
        <w:t>[</w:t>
      </w:r>
      <w:r w:rsidR="00BE1D60">
        <w:rPr>
          <w:color w:val="000000"/>
        </w:rPr>
        <w:t xml:space="preserve">   </w:t>
      </w:r>
      <w:r>
        <w:t xml:space="preserve">] Party B may assign in accordance with § 19.2 </w:t>
      </w:r>
    </w:p>
    <w:p w14:paraId="76FC3ED5" w14:textId="77777777" w:rsidR="00040457" w:rsidRDefault="00040457">
      <w:pPr>
        <w:pStyle w:val="Textkrper"/>
        <w:spacing w:after="0"/>
        <w:ind w:left="2160" w:firstLine="720"/>
        <w:jc w:val="left"/>
      </w:pPr>
      <w:r>
        <w:t>[</w:t>
      </w:r>
      <w:r w:rsidR="00BE1D60">
        <w:t>X</w:t>
      </w:r>
      <w:r>
        <w:t xml:space="preserve">] Party B may </w:t>
      </w:r>
      <w:r>
        <w:rPr>
          <w:u w:val="single"/>
        </w:rPr>
        <w:t>not</w:t>
      </w:r>
      <w:r>
        <w:t xml:space="preserve"> assign in accordance with § 19.2</w:t>
      </w:r>
    </w:p>
    <w:p w14:paraId="46036B96" w14:textId="77777777" w:rsidR="00040457" w:rsidRPr="00640532" w:rsidRDefault="00040457">
      <w:pPr>
        <w:pStyle w:val="Textkrper"/>
        <w:spacing w:after="0"/>
        <w:jc w:val="left"/>
        <w:rPr>
          <w:color w:val="FF0000"/>
        </w:rPr>
      </w:pPr>
    </w:p>
    <w:p w14:paraId="0C433D3A" w14:textId="77777777" w:rsidR="00040457" w:rsidRDefault="00FA5330">
      <w:pPr>
        <w:pStyle w:val="Textkrper"/>
        <w:spacing w:after="0"/>
        <w:ind w:left="2880"/>
        <w:rPr>
          <w:ins w:id="265" w:author="Michaela Duve" w:date="2016-08-08T15:19:00Z"/>
          <w:color w:val="FF0000"/>
        </w:rPr>
      </w:pPr>
      <w:r w:rsidRPr="00640532">
        <w:rPr>
          <w:color w:val="FF0000"/>
        </w:rPr>
        <w:t>[Note - We do not believe it appropriate that an individual master agreement can be assigned</w:t>
      </w:r>
      <w:r w:rsidR="00282FDE">
        <w:rPr>
          <w:color w:val="FF0000"/>
        </w:rPr>
        <w:t xml:space="preserve"> </w:t>
      </w:r>
      <w:r w:rsidRPr="00640532">
        <w:rPr>
          <w:color w:val="FF0000"/>
        </w:rPr>
        <w:t>/novated without all master agreements between the parties also being assigned. If one master agreement may be assigned separately from the others, such cross-product</w:t>
      </w:r>
      <w:r w:rsidR="00282FDE">
        <w:rPr>
          <w:color w:val="FF0000"/>
        </w:rPr>
        <w:t>/</w:t>
      </w:r>
      <w:r w:rsidRPr="00640532">
        <w:rPr>
          <w:color w:val="FF0000"/>
        </w:rPr>
        <w:t>cross-agreement netting will be ineffective and will increase the credit risks on the non-transferring party.]</w:t>
      </w:r>
    </w:p>
    <w:p w14:paraId="0A90847C" w14:textId="77777777" w:rsidR="00380B45" w:rsidRPr="00640532" w:rsidRDefault="00380B45">
      <w:pPr>
        <w:pStyle w:val="Textkrper"/>
        <w:spacing w:after="0"/>
        <w:ind w:left="2880"/>
        <w:rPr>
          <w:color w:val="FF0000"/>
        </w:rPr>
      </w:pPr>
      <w:ins w:id="266" w:author="Michaela Duve" w:date="2016-08-08T15:19:00Z">
        <w:r>
          <w:rPr>
            <w:color w:val="FF0000"/>
          </w:rPr>
          <w:t>AOTES: agreed</w:t>
        </w:r>
      </w:ins>
    </w:p>
    <w:p w14:paraId="6537352D" w14:textId="77777777" w:rsidR="00282FDE" w:rsidRDefault="00282FDE">
      <w:pPr>
        <w:pStyle w:val="Textkrper"/>
        <w:spacing w:after="0"/>
        <w:ind w:left="2880"/>
      </w:pPr>
    </w:p>
    <w:p w14:paraId="11FFFF07" w14:textId="77777777" w:rsidR="00040457" w:rsidRDefault="00040457">
      <w:pPr>
        <w:pStyle w:val="Textkrper"/>
        <w:spacing w:after="0"/>
        <w:jc w:val="center"/>
        <w:rPr>
          <w:b/>
          <w:sz w:val="22"/>
        </w:rPr>
      </w:pPr>
      <w:r>
        <w:rPr>
          <w:b/>
          <w:sz w:val="22"/>
        </w:rPr>
        <w:t>§20</w:t>
      </w:r>
      <w:r>
        <w:rPr>
          <w:b/>
          <w:sz w:val="22"/>
        </w:rPr>
        <w:br/>
      </w:r>
      <w:r>
        <w:rPr>
          <w:b/>
          <w:sz w:val="22"/>
          <w:u w:val="single"/>
        </w:rPr>
        <w:t>Confidentiality</w:t>
      </w:r>
    </w:p>
    <w:p w14:paraId="24E776CD" w14:textId="77777777" w:rsidR="00040457" w:rsidRDefault="00040457">
      <w:pPr>
        <w:pStyle w:val="Textkrper"/>
        <w:spacing w:after="0"/>
        <w:rPr>
          <w:b/>
        </w:rPr>
      </w:pPr>
    </w:p>
    <w:p w14:paraId="5EC56658" w14:textId="77777777" w:rsidR="00040457" w:rsidRDefault="00040457">
      <w:pPr>
        <w:pStyle w:val="Textkrper"/>
        <w:spacing w:after="0"/>
        <w:rPr>
          <w:b/>
        </w:rPr>
      </w:pPr>
      <w:r>
        <w:rPr>
          <w:b/>
        </w:rPr>
        <w:t>§ 20.1</w:t>
      </w:r>
      <w:r>
        <w:t xml:space="preserve"> </w:t>
      </w:r>
      <w:r>
        <w:rPr>
          <w:b/>
        </w:rPr>
        <w:t xml:space="preserve">Confidentiality Obligation: </w:t>
      </w:r>
    </w:p>
    <w:p w14:paraId="55F42FEF" w14:textId="77777777" w:rsidR="00040457" w:rsidRDefault="00040457">
      <w:pPr>
        <w:pStyle w:val="Textkrper"/>
        <w:spacing w:after="0"/>
        <w:rPr>
          <w:b/>
        </w:rPr>
      </w:pPr>
    </w:p>
    <w:p w14:paraId="13DFC83B" w14:textId="77777777" w:rsidR="00040457" w:rsidRDefault="00040457" w:rsidP="005A28B0">
      <w:pPr>
        <w:pStyle w:val="Textkrper"/>
        <w:spacing w:after="0"/>
        <w:ind w:left="2160" w:firstLine="720"/>
      </w:pPr>
      <w:r>
        <w:t>[</w:t>
      </w:r>
      <w:r>
        <w:rPr>
          <w:color w:val="000000"/>
        </w:rPr>
        <w:t>X</w:t>
      </w:r>
      <w:r>
        <w:t>] § 20 shall apply as amended below, or</w:t>
      </w:r>
    </w:p>
    <w:p w14:paraId="0B114233" w14:textId="77777777" w:rsidR="00040457" w:rsidRDefault="00040457">
      <w:pPr>
        <w:pStyle w:val="Textkrper"/>
        <w:spacing w:after="0"/>
        <w:ind w:left="2160" w:firstLine="720"/>
      </w:pPr>
      <w:r>
        <w:t xml:space="preserve">[   ] § 20 shall </w:t>
      </w:r>
      <w:r>
        <w:rPr>
          <w:u w:val="single"/>
        </w:rPr>
        <w:t>not</w:t>
      </w:r>
      <w:r>
        <w:t xml:space="preserve"> apply</w:t>
      </w:r>
    </w:p>
    <w:p w14:paraId="30254BEF" w14:textId="77777777" w:rsidR="00040457" w:rsidRDefault="00040457">
      <w:pPr>
        <w:pStyle w:val="Textkrper"/>
        <w:spacing w:after="0"/>
        <w:ind w:left="2160" w:firstLine="720"/>
      </w:pPr>
    </w:p>
    <w:p w14:paraId="21DEEC83" w14:textId="77777777" w:rsidR="005A5524" w:rsidRPr="005A5524" w:rsidRDefault="005A5524" w:rsidP="005A5524">
      <w:pPr>
        <w:ind w:left="2880"/>
        <w:jc w:val="both"/>
        <w:rPr>
          <w:color w:val="000000"/>
        </w:rPr>
      </w:pPr>
      <w:r w:rsidRPr="005A5524">
        <w:rPr>
          <w:color w:val="000000"/>
        </w:rPr>
        <w:t>“§</w:t>
      </w:r>
      <w:r w:rsidR="000C08FE" w:rsidRPr="005A5524">
        <w:rPr>
          <w:color w:val="000000"/>
        </w:rPr>
        <w:t> 20.1</w:t>
      </w:r>
      <w:r w:rsidRPr="005A5524">
        <w:rPr>
          <w:color w:val="000000"/>
        </w:rPr>
        <w:t xml:space="preserve"> is amend</w:t>
      </w:r>
      <w:r w:rsidR="000C08FE">
        <w:rPr>
          <w:color w:val="000000"/>
        </w:rPr>
        <w:t>ed as follows: the words “or</w:t>
      </w:r>
      <w:r w:rsidRPr="005A5524">
        <w:rPr>
          <w:color w:val="000000"/>
        </w:rPr>
        <w:t xml:space="preserve"> this Election Sheet” </w:t>
      </w:r>
      <w:r w:rsidR="000C08FE">
        <w:rPr>
          <w:color w:val="000000"/>
        </w:rPr>
        <w:t>s</w:t>
      </w:r>
      <w:r w:rsidRPr="005A5524">
        <w:rPr>
          <w:color w:val="000000"/>
        </w:rPr>
        <w:t>hall be inserted in th</w:t>
      </w:r>
      <w:r w:rsidR="000C08FE">
        <w:rPr>
          <w:color w:val="000000"/>
        </w:rPr>
        <w:t>e third line before the words “(“Confidential Information”)</w:t>
      </w:r>
      <w:r w:rsidRPr="005A5524">
        <w:rPr>
          <w:color w:val="000000"/>
        </w:rPr>
        <w:t>”</w:t>
      </w:r>
      <w:r w:rsidR="000C08FE">
        <w:rPr>
          <w:color w:val="000000"/>
        </w:rPr>
        <w:t>.</w:t>
      </w:r>
    </w:p>
    <w:p w14:paraId="00242B85" w14:textId="77777777" w:rsidR="005A5524" w:rsidRDefault="005A5524" w:rsidP="006E6E5F">
      <w:pPr>
        <w:ind w:left="2880"/>
        <w:jc w:val="both"/>
        <w:rPr>
          <w:color w:val="000000"/>
        </w:rPr>
      </w:pPr>
    </w:p>
    <w:p w14:paraId="06A63D33" w14:textId="77777777" w:rsidR="00040457" w:rsidRDefault="00040457" w:rsidP="006E6E5F">
      <w:pPr>
        <w:ind w:left="2880"/>
        <w:jc w:val="both"/>
        <w:rPr>
          <w:color w:val="000000"/>
        </w:rPr>
      </w:pPr>
      <w:r>
        <w:rPr>
          <w:color w:val="000000"/>
        </w:rPr>
        <w:t xml:space="preserve">The words “provided that in the case of a disclosure to an intended assignee, such disclosure is made subject to a confidentiality agreement not less </w:t>
      </w:r>
      <w:r>
        <w:rPr>
          <w:color w:val="000000"/>
        </w:rPr>
        <w:lastRenderedPageBreak/>
        <w:t>onerous than this § 20” shall be added after the words “intended assignee” in the last line of § 20.2(b).</w:t>
      </w:r>
    </w:p>
    <w:p w14:paraId="328683A1" w14:textId="77777777" w:rsidR="005A5524" w:rsidRDefault="005A5524" w:rsidP="005A5524"/>
    <w:p w14:paraId="6D747EE1" w14:textId="7F465674" w:rsidR="005A5524" w:rsidRPr="005A5524" w:rsidRDefault="005A5524" w:rsidP="005A5524">
      <w:pPr>
        <w:ind w:left="2880"/>
        <w:jc w:val="both"/>
        <w:rPr>
          <w:color w:val="000000"/>
        </w:rPr>
      </w:pPr>
      <w:r w:rsidRPr="005A5524">
        <w:rPr>
          <w:color w:val="000000"/>
        </w:rPr>
        <w:t>§ 20.3 is amended to add the following sentence at the end of the paragraph: “A Party’s obligation in respect of the Election Sheet under this § 20 (C</w:t>
      </w:r>
      <w:r>
        <w:rPr>
          <w:color w:val="000000"/>
        </w:rPr>
        <w:t xml:space="preserve">onfidentiality) shall expire </w:t>
      </w:r>
      <w:del w:id="267" w:author="Michaela Duve" w:date="2016-08-25T11:44:00Z">
        <w:r w:rsidDel="00D40B35">
          <w:rPr>
            <w:color w:val="000000"/>
          </w:rPr>
          <w:delText xml:space="preserve">three </w:delText>
        </w:r>
      </w:del>
      <w:ins w:id="268" w:author="Michaela Duve" w:date="2016-08-25T11:44:00Z">
        <w:r w:rsidR="00D40B35">
          <w:rPr>
            <w:color w:val="000000"/>
          </w:rPr>
          <w:t xml:space="preserve">two </w:t>
        </w:r>
      </w:ins>
      <w:r>
        <w:rPr>
          <w:color w:val="000000"/>
        </w:rPr>
        <w:t>(</w:t>
      </w:r>
      <w:ins w:id="269" w:author="Michaela Duve" w:date="2016-08-25T11:44:00Z">
        <w:r w:rsidR="00D40B35">
          <w:rPr>
            <w:color w:val="000000"/>
          </w:rPr>
          <w:t>2</w:t>
        </w:r>
      </w:ins>
      <w:del w:id="270" w:author="Michaela Duve" w:date="2016-08-25T11:44:00Z">
        <w:r w:rsidDel="00D40B35">
          <w:rPr>
            <w:color w:val="000000"/>
          </w:rPr>
          <w:delText>3</w:delText>
        </w:r>
      </w:del>
      <w:r>
        <w:rPr>
          <w:color w:val="000000"/>
        </w:rPr>
        <w:t>)</w:t>
      </w:r>
      <w:r w:rsidRPr="005A5524">
        <w:rPr>
          <w:color w:val="000000"/>
        </w:rPr>
        <w:t xml:space="preserve"> year</w:t>
      </w:r>
      <w:r>
        <w:rPr>
          <w:color w:val="000000"/>
        </w:rPr>
        <w:t>s</w:t>
      </w:r>
      <w:r w:rsidRPr="005A5524">
        <w:rPr>
          <w:color w:val="000000"/>
        </w:rPr>
        <w:t xml:space="preserve"> after the expi</w:t>
      </w:r>
      <w:r>
        <w:rPr>
          <w:color w:val="000000"/>
        </w:rPr>
        <w:t>ration of such Election Sheet”.</w:t>
      </w:r>
    </w:p>
    <w:p w14:paraId="29346B06" w14:textId="029654E9" w:rsidR="00040457" w:rsidRDefault="00D40B35">
      <w:pPr>
        <w:pStyle w:val="Textkrper"/>
        <w:spacing w:after="0"/>
        <w:ind w:left="2160" w:firstLine="720"/>
      </w:pPr>
      <w:ins w:id="271" w:author="Michaela Duve" w:date="2016-08-25T11:44:00Z">
        <w:r>
          <w:t xml:space="preserve">AOTES: We don’t have any deviation from the EFET standard so fare that why we would offer 2 years </w:t>
        </w:r>
      </w:ins>
      <w:ins w:id="272" w:author="Michaela Duve" w:date="2016-08-25T11:45:00Z">
        <w:r>
          <w:t xml:space="preserve">as compromise. We consider 3 years as too long. </w:t>
        </w:r>
      </w:ins>
    </w:p>
    <w:p w14:paraId="5AFA88FD" w14:textId="77777777" w:rsidR="00040457" w:rsidRDefault="00040457">
      <w:pPr>
        <w:pStyle w:val="Textkrper"/>
        <w:spacing w:after="0"/>
        <w:ind w:left="2160" w:firstLine="720"/>
      </w:pPr>
    </w:p>
    <w:p w14:paraId="58663A82" w14:textId="77777777" w:rsidR="00E854D3" w:rsidRDefault="00E854D3">
      <w:pPr>
        <w:pStyle w:val="Textkrper"/>
        <w:spacing w:after="0"/>
        <w:ind w:left="2160" w:firstLine="720"/>
      </w:pPr>
    </w:p>
    <w:p w14:paraId="64DF7CF1" w14:textId="77777777" w:rsidR="00040457" w:rsidRDefault="00040457">
      <w:pPr>
        <w:pStyle w:val="Textkrper"/>
        <w:spacing w:after="0"/>
        <w:jc w:val="center"/>
        <w:rPr>
          <w:b/>
          <w:sz w:val="22"/>
        </w:rPr>
      </w:pPr>
      <w:r>
        <w:rPr>
          <w:b/>
          <w:sz w:val="22"/>
        </w:rPr>
        <w:t>§21</w:t>
      </w:r>
      <w:r>
        <w:rPr>
          <w:b/>
          <w:sz w:val="22"/>
        </w:rPr>
        <w:br/>
      </w:r>
      <w:r>
        <w:rPr>
          <w:b/>
          <w:sz w:val="22"/>
          <w:u w:val="single"/>
        </w:rPr>
        <w:t>Representations and Warranties</w:t>
      </w:r>
    </w:p>
    <w:p w14:paraId="6CC92315" w14:textId="77777777" w:rsidR="00040457" w:rsidRDefault="00040457">
      <w:pPr>
        <w:pStyle w:val="Textkrper"/>
        <w:spacing w:after="0"/>
      </w:pPr>
    </w:p>
    <w:p w14:paraId="7B53CE4B" w14:textId="77777777" w:rsidR="00040457" w:rsidRDefault="00040457">
      <w:pPr>
        <w:pStyle w:val="Textkrper"/>
        <w:spacing w:after="0"/>
      </w:pPr>
      <w:r>
        <w:t>The Following Representations and Warranties are made:</w:t>
      </w:r>
    </w:p>
    <w:p w14:paraId="591E0237" w14:textId="77777777" w:rsidR="00040457" w:rsidRDefault="00040457">
      <w:pPr>
        <w:pStyle w:val="Textkrper"/>
        <w:spacing w:after="0"/>
      </w:pPr>
    </w:p>
    <w:tbl>
      <w:tblPr>
        <w:tblW w:w="6400" w:type="dxa"/>
        <w:tblInd w:w="2802" w:type="dxa"/>
        <w:tblLayout w:type="fixed"/>
        <w:tblLook w:val="0000" w:firstRow="0" w:lastRow="0" w:firstColumn="0" w:lastColumn="0" w:noHBand="0" w:noVBand="0"/>
        <w:tblPrChange w:id="273" w:author="Michaela Duve" w:date="2016-08-08T15:21:00Z">
          <w:tblPr>
            <w:tblW w:w="6322" w:type="dxa"/>
            <w:tblInd w:w="2880" w:type="dxa"/>
            <w:tblLayout w:type="fixed"/>
            <w:tblLook w:val="0000" w:firstRow="0" w:lastRow="0" w:firstColumn="0" w:lastColumn="0" w:noHBand="0" w:noVBand="0"/>
          </w:tblPr>
        </w:tblPrChange>
      </w:tblPr>
      <w:tblGrid>
        <w:gridCol w:w="78"/>
        <w:gridCol w:w="2088"/>
        <w:gridCol w:w="104"/>
        <w:gridCol w:w="2056"/>
        <w:gridCol w:w="99"/>
        <w:gridCol w:w="1881"/>
        <w:gridCol w:w="94"/>
        <w:tblGridChange w:id="274">
          <w:tblGrid>
            <w:gridCol w:w="108"/>
            <w:gridCol w:w="1980"/>
            <w:gridCol w:w="104"/>
            <w:gridCol w:w="2056"/>
            <w:gridCol w:w="99"/>
            <w:gridCol w:w="1881"/>
            <w:gridCol w:w="94"/>
          </w:tblGrid>
        </w:tblGridChange>
      </w:tblGrid>
      <w:tr w:rsidR="00040457" w14:paraId="7A6045EA" w14:textId="77777777" w:rsidTr="00251565">
        <w:trPr>
          <w:gridBefore w:val="1"/>
          <w:gridAfter w:val="1"/>
          <w:wBefore w:w="78" w:type="dxa"/>
          <w:wAfter w:w="94" w:type="dxa"/>
          <w:trPrChange w:id="275" w:author="Michaela Duve" w:date="2016-08-08T15:21:00Z">
            <w:trPr>
              <w:gridAfter w:val="1"/>
              <w:wAfter w:w="94" w:type="dxa"/>
            </w:trPr>
          </w:trPrChange>
        </w:trPr>
        <w:tc>
          <w:tcPr>
            <w:tcW w:w="2088" w:type="dxa"/>
            <w:tcPrChange w:id="276" w:author="Michaela Duve" w:date="2016-08-08T15:21:00Z">
              <w:tcPr>
                <w:tcW w:w="2088" w:type="dxa"/>
                <w:gridSpan w:val="2"/>
              </w:tcPr>
            </w:tcPrChange>
          </w:tcPr>
          <w:p w14:paraId="6F47D244" w14:textId="77777777" w:rsidR="00040457" w:rsidRDefault="00040457">
            <w:pPr>
              <w:rPr>
                <w:b/>
              </w:rPr>
            </w:pPr>
          </w:p>
        </w:tc>
        <w:tc>
          <w:tcPr>
            <w:tcW w:w="2160" w:type="dxa"/>
            <w:gridSpan w:val="2"/>
            <w:tcPrChange w:id="277" w:author="Michaela Duve" w:date="2016-08-08T15:21:00Z">
              <w:tcPr>
                <w:tcW w:w="2160" w:type="dxa"/>
                <w:gridSpan w:val="2"/>
              </w:tcPr>
            </w:tcPrChange>
          </w:tcPr>
          <w:p w14:paraId="315A7630" w14:textId="77777777" w:rsidR="00040457" w:rsidRDefault="00040457">
            <w:pPr>
              <w:rPr>
                <w:b/>
              </w:rPr>
            </w:pPr>
            <w:r>
              <w:rPr>
                <w:b/>
              </w:rPr>
              <w:t>by Party A:</w:t>
            </w:r>
          </w:p>
        </w:tc>
        <w:tc>
          <w:tcPr>
            <w:tcW w:w="1980" w:type="dxa"/>
            <w:gridSpan w:val="2"/>
            <w:tcPrChange w:id="278" w:author="Michaela Duve" w:date="2016-08-08T15:21:00Z">
              <w:tcPr>
                <w:tcW w:w="1980" w:type="dxa"/>
                <w:gridSpan w:val="2"/>
              </w:tcPr>
            </w:tcPrChange>
          </w:tcPr>
          <w:p w14:paraId="7674D019" w14:textId="77777777" w:rsidR="00040457" w:rsidRDefault="00040457">
            <w:pPr>
              <w:rPr>
                <w:b/>
              </w:rPr>
            </w:pPr>
            <w:r>
              <w:rPr>
                <w:b/>
              </w:rPr>
              <w:t>by Party B:</w:t>
            </w:r>
          </w:p>
        </w:tc>
      </w:tr>
      <w:tr w:rsidR="00040457" w14:paraId="66D14977" w14:textId="77777777" w:rsidTr="00251565">
        <w:trPr>
          <w:gridBefore w:val="1"/>
          <w:gridAfter w:val="1"/>
          <w:wBefore w:w="78" w:type="dxa"/>
          <w:wAfter w:w="94" w:type="dxa"/>
          <w:trPrChange w:id="279" w:author="Michaela Duve" w:date="2016-08-08T15:21:00Z">
            <w:trPr>
              <w:gridAfter w:val="1"/>
              <w:wAfter w:w="94" w:type="dxa"/>
            </w:trPr>
          </w:trPrChange>
        </w:trPr>
        <w:tc>
          <w:tcPr>
            <w:tcW w:w="2088" w:type="dxa"/>
            <w:tcPrChange w:id="280" w:author="Michaela Duve" w:date="2016-08-08T15:21:00Z">
              <w:tcPr>
                <w:tcW w:w="2088" w:type="dxa"/>
                <w:gridSpan w:val="2"/>
              </w:tcPr>
            </w:tcPrChange>
          </w:tcPr>
          <w:p w14:paraId="5A672581" w14:textId="77777777" w:rsidR="00040457" w:rsidRDefault="00040457">
            <w:r>
              <w:t>§21(a)</w:t>
            </w:r>
          </w:p>
        </w:tc>
        <w:tc>
          <w:tcPr>
            <w:tcW w:w="2160" w:type="dxa"/>
            <w:gridSpan w:val="2"/>
            <w:tcPrChange w:id="281" w:author="Michaela Duve" w:date="2016-08-08T15:21:00Z">
              <w:tcPr>
                <w:tcW w:w="2160" w:type="dxa"/>
                <w:gridSpan w:val="2"/>
              </w:tcPr>
            </w:tcPrChange>
          </w:tcPr>
          <w:p w14:paraId="4216BDAC" w14:textId="77777777" w:rsidR="00040457" w:rsidRDefault="00040457">
            <w:r>
              <w:t>[</w:t>
            </w:r>
            <w:r>
              <w:rPr>
                <w:color w:val="000000"/>
              </w:rPr>
              <w:t>X</w:t>
            </w:r>
            <w:r>
              <w:t>] yes [   ] no</w:t>
            </w:r>
          </w:p>
        </w:tc>
        <w:tc>
          <w:tcPr>
            <w:tcW w:w="1980" w:type="dxa"/>
            <w:gridSpan w:val="2"/>
            <w:tcPrChange w:id="282" w:author="Michaela Duve" w:date="2016-08-08T15:21:00Z">
              <w:tcPr>
                <w:tcW w:w="1980" w:type="dxa"/>
                <w:gridSpan w:val="2"/>
              </w:tcPr>
            </w:tcPrChange>
          </w:tcPr>
          <w:p w14:paraId="7D775A54" w14:textId="77777777" w:rsidR="00040457" w:rsidRDefault="00040457">
            <w:r>
              <w:t>[</w:t>
            </w:r>
            <w:r>
              <w:rPr>
                <w:color w:val="000000"/>
              </w:rPr>
              <w:t>X</w:t>
            </w:r>
            <w:r>
              <w:t>] yes [   ] no</w:t>
            </w:r>
          </w:p>
        </w:tc>
      </w:tr>
      <w:tr w:rsidR="00040457" w14:paraId="3E076ECF" w14:textId="77777777" w:rsidTr="00251565">
        <w:trPr>
          <w:gridBefore w:val="1"/>
          <w:gridAfter w:val="1"/>
          <w:wBefore w:w="78" w:type="dxa"/>
          <w:wAfter w:w="94" w:type="dxa"/>
          <w:trPrChange w:id="283" w:author="Michaela Duve" w:date="2016-08-08T15:21:00Z">
            <w:trPr>
              <w:gridAfter w:val="1"/>
              <w:wAfter w:w="94" w:type="dxa"/>
            </w:trPr>
          </w:trPrChange>
        </w:trPr>
        <w:tc>
          <w:tcPr>
            <w:tcW w:w="2088" w:type="dxa"/>
            <w:tcPrChange w:id="284" w:author="Michaela Duve" w:date="2016-08-08T15:21:00Z">
              <w:tcPr>
                <w:tcW w:w="2088" w:type="dxa"/>
                <w:gridSpan w:val="2"/>
              </w:tcPr>
            </w:tcPrChange>
          </w:tcPr>
          <w:p w14:paraId="05FC4B4D" w14:textId="77777777" w:rsidR="00040457" w:rsidRDefault="00040457">
            <w:r>
              <w:t>§21(b)</w:t>
            </w:r>
          </w:p>
        </w:tc>
        <w:tc>
          <w:tcPr>
            <w:tcW w:w="2160" w:type="dxa"/>
            <w:gridSpan w:val="2"/>
            <w:tcPrChange w:id="285" w:author="Michaela Duve" w:date="2016-08-08T15:21:00Z">
              <w:tcPr>
                <w:tcW w:w="2160" w:type="dxa"/>
                <w:gridSpan w:val="2"/>
              </w:tcPr>
            </w:tcPrChange>
          </w:tcPr>
          <w:p w14:paraId="3AE1801F" w14:textId="77777777" w:rsidR="00040457" w:rsidRDefault="00040457">
            <w:r>
              <w:t>[</w:t>
            </w:r>
            <w:r>
              <w:rPr>
                <w:color w:val="000000"/>
              </w:rPr>
              <w:t>X</w:t>
            </w:r>
            <w:r>
              <w:t>] yes [   ] no</w:t>
            </w:r>
          </w:p>
        </w:tc>
        <w:tc>
          <w:tcPr>
            <w:tcW w:w="1980" w:type="dxa"/>
            <w:gridSpan w:val="2"/>
            <w:tcPrChange w:id="286" w:author="Michaela Duve" w:date="2016-08-08T15:21:00Z">
              <w:tcPr>
                <w:tcW w:w="1980" w:type="dxa"/>
                <w:gridSpan w:val="2"/>
              </w:tcPr>
            </w:tcPrChange>
          </w:tcPr>
          <w:p w14:paraId="77FCF31C" w14:textId="77777777" w:rsidR="00040457" w:rsidRDefault="00040457">
            <w:r>
              <w:t>[</w:t>
            </w:r>
            <w:r>
              <w:rPr>
                <w:color w:val="000000"/>
              </w:rPr>
              <w:t>X</w:t>
            </w:r>
            <w:r>
              <w:t>] yes [   ] no</w:t>
            </w:r>
          </w:p>
        </w:tc>
      </w:tr>
      <w:tr w:rsidR="00040457" w14:paraId="02460774" w14:textId="77777777" w:rsidTr="00251565">
        <w:trPr>
          <w:gridBefore w:val="1"/>
          <w:gridAfter w:val="1"/>
          <w:wBefore w:w="78" w:type="dxa"/>
          <w:wAfter w:w="94" w:type="dxa"/>
          <w:trPrChange w:id="287" w:author="Michaela Duve" w:date="2016-08-08T15:21:00Z">
            <w:trPr>
              <w:gridAfter w:val="1"/>
              <w:wAfter w:w="94" w:type="dxa"/>
            </w:trPr>
          </w:trPrChange>
        </w:trPr>
        <w:tc>
          <w:tcPr>
            <w:tcW w:w="2088" w:type="dxa"/>
            <w:tcPrChange w:id="288" w:author="Michaela Duve" w:date="2016-08-08T15:21:00Z">
              <w:tcPr>
                <w:tcW w:w="2088" w:type="dxa"/>
                <w:gridSpan w:val="2"/>
              </w:tcPr>
            </w:tcPrChange>
          </w:tcPr>
          <w:p w14:paraId="3E32DBEF" w14:textId="77777777" w:rsidR="00040457" w:rsidRDefault="00040457">
            <w:r>
              <w:t>§21(c)</w:t>
            </w:r>
          </w:p>
        </w:tc>
        <w:tc>
          <w:tcPr>
            <w:tcW w:w="2160" w:type="dxa"/>
            <w:gridSpan w:val="2"/>
            <w:tcPrChange w:id="289" w:author="Michaela Duve" w:date="2016-08-08T15:21:00Z">
              <w:tcPr>
                <w:tcW w:w="2160" w:type="dxa"/>
                <w:gridSpan w:val="2"/>
              </w:tcPr>
            </w:tcPrChange>
          </w:tcPr>
          <w:p w14:paraId="402C2668" w14:textId="77777777" w:rsidR="00040457" w:rsidRDefault="00040457">
            <w:r>
              <w:t>[</w:t>
            </w:r>
            <w:r>
              <w:rPr>
                <w:color w:val="000000"/>
              </w:rPr>
              <w:t>X</w:t>
            </w:r>
            <w:r>
              <w:t>] yes [   ] no</w:t>
            </w:r>
          </w:p>
        </w:tc>
        <w:tc>
          <w:tcPr>
            <w:tcW w:w="1980" w:type="dxa"/>
            <w:gridSpan w:val="2"/>
            <w:tcPrChange w:id="290" w:author="Michaela Duve" w:date="2016-08-08T15:21:00Z">
              <w:tcPr>
                <w:tcW w:w="1980" w:type="dxa"/>
                <w:gridSpan w:val="2"/>
              </w:tcPr>
            </w:tcPrChange>
          </w:tcPr>
          <w:p w14:paraId="78CA41AA" w14:textId="77777777" w:rsidR="00040457" w:rsidRDefault="00040457">
            <w:r>
              <w:t>[</w:t>
            </w:r>
            <w:r>
              <w:rPr>
                <w:color w:val="000000"/>
              </w:rPr>
              <w:t>X</w:t>
            </w:r>
            <w:r>
              <w:t>] yes [   ] no</w:t>
            </w:r>
          </w:p>
        </w:tc>
      </w:tr>
      <w:tr w:rsidR="00040457" w14:paraId="3FEE5A73" w14:textId="77777777" w:rsidTr="00251565">
        <w:trPr>
          <w:gridBefore w:val="1"/>
          <w:gridAfter w:val="1"/>
          <w:wBefore w:w="78" w:type="dxa"/>
          <w:wAfter w:w="94" w:type="dxa"/>
          <w:trPrChange w:id="291" w:author="Michaela Duve" w:date="2016-08-08T15:21:00Z">
            <w:trPr>
              <w:gridAfter w:val="1"/>
              <w:wAfter w:w="94" w:type="dxa"/>
            </w:trPr>
          </w:trPrChange>
        </w:trPr>
        <w:tc>
          <w:tcPr>
            <w:tcW w:w="2088" w:type="dxa"/>
            <w:tcPrChange w:id="292" w:author="Michaela Duve" w:date="2016-08-08T15:21:00Z">
              <w:tcPr>
                <w:tcW w:w="2088" w:type="dxa"/>
                <w:gridSpan w:val="2"/>
              </w:tcPr>
            </w:tcPrChange>
          </w:tcPr>
          <w:p w14:paraId="5398A7CF" w14:textId="77777777" w:rsidR="00040457" w:rsidRDefault="00040457">
            <w:r>
              <w:t>§21(d)</w:t>
            </w:r>
          </w:p>
        </w:tc>
        <w:tc>
          <w:tcPr>
            <w:tcW w:w="2160" w:type="dxa"/>
            <w:gridSpan w:val="2"/>
            <w:tcPrChange w:id="293" w:author="Michaela Duve" w:date="2016-08-08T15:21:00Z">
              <w:tcPr>
                <w:tcW w:w="2160" w:type="dxa"/>
                <w:gridSpan w:val="2"/>
              </w:tcPr>
            </w:tcPrChange>
          </w:tcPr>
          <w:p w14:paraId="226A92A9" w14:textId="77777777" w:rsidR="00040457" w:rsidRDefault="00040457">
            <w:r>
              <w:t>[</w:t>
            </w:r>
            <w:r>
              <w:rPr>
                <w:color w:val="000000"/>
              </w:rPr>
              <w:t>X</w:t>
            </w:r>
            <w:r>
              <w:t>] yes [   ] no</w:t>
            </w:r>
          </w:p>
        </w:tc>
        <w:tc>
          <w:tcPr>
            <w:tcW w:w="1980" w:type="dxa"/>
            <w:gridSpan w:val="2"/>
            <w:tcPrChange w:id="294" w:author="Michaela Duve" w:date="2016-08-08T15:21:00Z">
              <w:tcPr>
                <w:tcW w:w="1980" w:type="dxa"/>
                <w:gridSpan w:val="2"/>
              </w:tcPr>
            </w:tcPrChange>
          </w:tcPr>
          <w:p w14:paraId="6D891B6F" w14:textId="77777777" w:rsidR="00040457" w:rsidRDefault="00040457">
            <w:r>
              <w:t>[</w:t>
            </w:r>
            <w:r>
              <w:rPr>
                <w:color w:val="000000"/>
              </w:rPr>
              <w:t>X</w:t>
            </w:r>
            <w:r>
              <w:t>] yes [   ] no</w:t>
            </w:r>
          </w:p>
        </w:tc>
      </w:tr>
      <w:tr w:rsidR="00040457" w14:paraId="67D58176" w14:textId="77777777" w:rsidTr="00251565">
        <w:trPr>
          <w:gridBefore w:val="1"/>
          <w:gridAfter w:val="1"/>
          <w:wBefore w:w="78" w:type="dxa"/>
          <w:wAfter w:w="94" w:type="dxa"/>
          <w:trPrChange w:id="295" w:author="Michaela Duve" w:date="2016-08-08T15:21:00Z">
            <w:trPr>
              <w:gridAfter w:val="1"/>
              <w:wAfter w:w="94" w:type="dxa"/>
            </w:trPr>
          </w:trPrChange>
        </w:trPr>
        <w:tc>
          <w:tcPr>
            <w:tcW w:w="2088" w:type="dxa"/>
            <w:tcPrChange w:id="296" w:author="Michaela Duve" w:date="2016-08-08T15:21:00Z">
              <w:tcPr>
                <w:tcW w:w="2088" w:type="dxa"/>
                <w:gridSpan w:val="2"/>
              </w:tcPr>
            </w:tcPrChange>
          </w:tcPr>
          <w:p w14:paraId="3610C19F" w14:textId="77777777" w:rsidR="00040457" w:rsidRDefault="00040457">
            <w:r>
              <w:t>§21(e)</w:t>
            </w:r>
          </w:p>
        </w:tc>
        <w:tc>
          <w:tcPr>
            <w:tcW w:w="2160" w:type="dxa"/>
            <w:gridSpan w:val="2"/>
            <w:tcPrChange w:id="297" w:author="Michaela Duve" w:date="2016-08-08T15:21:00Z">
              <w:tcPr>
                <w:tcW w:w="2160" w:type="dxa"/>
                <w:gridSpan w:val="2"/>
              </w:tcPr>
            </w:tcPrChange>
          </w:tcPr>
          <w:p w14:paraId="3BE0D46B" w14:textId="77777777" w:rsidR="00040457" w:rsidRDefault="00040457">
            <w:r>
              <w:t>[</w:t>
            </w:r>
            <w:r>
              <w:rPr>
                <w:color w:val="000000"/>
              </w:rPr>
              <w:t>X</w:t>
            </w:r>
            <w:r>
              <w:t>] yes [   ] no</w:t>
            </w:r>
          </w:p>
        </w:tc>
        <w:tc>
          <w:tcPr>
            <w:tcW w:w="1980" w:type="dxa"/>
            <w:gridSpan w:val="2"/>
            <w:tcPrChange w:id="298" w:author="Michaela Duve" w:date="2016-08-08T15:21:00Z">
              <w:tcPr>
                <w:tcW w:w="1980" w:type="dxa"/>
                <w:gridSpan w:val="2"/>
              </w:tcPr>
            </w:tcPrChange>
          </w:tcPr>
          <w:p w14:paraId="3B41D6AD" w14:textId="77777777" w:rsidR="00040457" w:rsidRDefault="00040457">
            <w:r>
              <w:t>[</w:t>
            </w:r>
            <w:r>
              <w:rPr>
                <w:color w:val="000000"/>
              </w:rPr>
              <w:t>X</w:t>
            </w:r>
            <w:r>
              <w:t>] yes [   ] no</w:t>
            </w:r>
          </w:p>
        </w:tc>
      </w:tr>
      <w:tr w:rsidR="00040457" w14:paraId="1F044585" w14:textId="77777777" w:rsidTr="00251565">
        <w:trPr>
          <w:gridBefore w:val="1"/>
          <w:gridAfter w:val="1"/>
          <w:wBefore w:w="78" w:type="dxa"/>
          <w:wAfter w:w="94" w:type="dxa"/>
          <w:trPrChange w:id="299" w:author="Michaela Duve" w:date="2016-08-08T15:21:00Z">
            <w:trPr>
              <w:gridAfter w:val="1"/>
              <w:wAfter w:w="94" w:type="dxa"/>
            </w:trPr>
          </w:trPrChange>
        </w:trPr>
        <w:tc>
          <w:tcPr>
            <w:tcW w:w="2088" w:type="dxa"/>
            <w:tcPrChange w:id="300" w:author="Michaela Duve" w:date="2016-08-08T15:21:00Z">
              <w:tcPr>
                <w:tcW w:w="2088" w:type="dxa"/>
                <w:gridSpan w:val="2"/>
              </w:tcPr>
            </w:tcPrChange>
          </w:tcPr>
          <w:p w14:paraId="04D48B2D" w14:textId="77777777" w:rsidR="00040457" w:rsidRDefault="00040457">
            <w:r>
              <w:t>§21(f)</w:t>
            </w:r>
          </w:p>
        </w:tc>
        <w:tc>
          <w:tcPr>
            <w:tcW w:w="2160" w:type="dxa"/>
            <w:gridSpan w:val="2"/>
            <w:tcPrChange w:id="301" w:author="Michaela Duve" w:date="2016-08-08T15:21:00Z">
              <w:tcPr>
                <w:tcW w:w="2160" w:type="dxa"/>
                <w:gridSpan w:val="2"/>
              </w:tcPr>
            </w:tcPrChange>
          </w:tcPr>
          <w:p w14:paraId="68EBE1C3" w14:textId="77777777" w:rsidR="00040457" w:rsidRDefault="00040457">
            <w:r>
              <w:t>[X] yes [   ] no</w:t>
            </w:r>
          </w:p>
        </w:tc>
        <w:tc>
          <w:tcPr>
            <w:tcW w:w="1980" w:type="dxa"/>
            <w:gridSpan w:val="2"/>
            <w:tcPrChange w:id="302" w:author="Michaela Duve" w:date="2016-08-08T15:21:00Z">
              <w:tcPr>
                <w:tcW w:w="1980" w:type="dxa"/>
                <w:gridSpan w:val="2"/>
              </w:tcPr>
            </w:tcPrChange>
          </w:tcPr>
          <w:p w14:paraId="3C40DA52" w14:textId="77777777" w:rsidR="00040457" w:rsidRDefault="00040457">
            <w:r>
              <w:t>[</w:t>
            </w:r>
            <w:r>
              <w:rPr>
                <w:color w:val="000000"/>
              </w:rPr>
              <w:t>X</w:t>
            </w:r>
            <w:r>
              <w:t>] yes [   ] no</w:t>
            </w:r>
          </w:p>
        </w:tc>
      </w:tr>
      <w:tr w:rsidR="00040457" w14:paraId="3CDD34CF" w14:textId="77777777" w:rsidTr="00251565">
        <w:trPr>
          <w:gridBefore w:val="1"/>
          <w:gridAfter w:val="1"/>
          <w:wBefore w:w="78" w:type="dxa"/>
          <w:wAfter w:w="94" w:type="dxa"/>
          <w:trPrChange w:id="303" w:author="Michaela Duve" w:date="2016-08-08T15:21:00Z">
            <w:trPr>
              <w:gridAfter w:val="1"/>
              <w:wAfter w:w="94" w:type="dxa"/>
            </w:trPr>
          </w:trPrChange>
        </w:trPr>
        <w:tc>
          <w:tcPr>
            <w:tcW w:w="2088" w:type="dxa"/>
            <w:tcPrChange w:id="304" w:author="Michaela Duve" w:date="2016-08-08T15:21:00Z">
              <w:tcPr>
                <w:tcW w:w="2088" w:type="dxa"/>
                <w:gridSpan w:val="2"/>
              </w:tcPr>
            </w:tcPrChange>
          </w:tcPr>
          <w:p w14:paraId="01EBCEF8" w14:textId="77777777" w:rsidR="00040457" w:rsidRDefault="00040457">
            <w:r>
              <w:t>§21(g)</w:t>
            </w:r>
          </w:p>
        </w:tc>
        <w:tc>
          <w:tcPr>
            <w:tcW w:w="2160" w:type="dxa"/>
            <w:gridSpan w:val="2"/>
            <w:tcPrChange w:id="305" w:author="Michaela Duve" w:date="2016-08-08T15:21:00Z">
              <w:tcPr>
                <w:tcW w:w="2160" w:type="dxa"/>
                <w:gridSpan w:val="2"/>
              </w:tcPr>
            </w:tcPrChange>
          </w:tcPr>
          <w:p w14:paraId="4E6FB6CA" w14:textId="77777777" w:rsidR="00040457" w:rsidRDefault="00040457">
            <w:r>
              <w:t>[</w:t>
            </w:r>
            <w:r>
              <w:rPr>
                <w:color w:val="000000"/>
              </w:rPr>
              <w:t>X</w:t>
            </w:r>
            <w:r>
              <w:t>] yes [   ] no</w:t>
            </w:r>
          </w:p>
        </w:tc>
        <w:tc>
          <w:tcPr>
            <w:tcW w:w="1980" w:type="dxa"/>
            <w:gridSpan w:val="2"/>
            <w:tcPrChange w:id="306" w:author="Michaela Duve" w:date="2016-08-08T15:21:00Z">
              <w:tcPr>
                <w:tcW w:w="1980" w:type="dxa"/>
                <w:gridSpan w:val="2"/>
              </w:tcPr>
            </w:tcPrChange>
          </w:tcPr>
          <w:p w14:paraId="2EC45427" w14:textId="77777777" w:rsidR="00040457" w:rsidRDefault="00040457">
            <w:r>
              <w:t>[</w:t>
            </w:r>
            <w:r>
              <w:rPr>
                <w:color w:val="000000"/>
              </w:rPr>
              <w:t>X</w:t>
            </w:r>
            <w:r>
              <w:t>] yes [   ] no</w:t>
            </w:r>
          </w:p>
        </w:tc>
      </w:tr>
      <w:tr w:rsidR="00040457" w14:paraId="58DABE6D" w14:textId="77777777" w:rsidTr="00251565">
        <w:trPr>
          <w:gridBefore w:val="1"/>
          <w:gridAfter w:val="1"/>
          <w:wBefore w:w="78" w:type="dxa"/>
          <w:wAfter w:w="94" w:type="dxa"/>
          <w:trPrChange w:id="307" w:author="Michaela Duve" w:date="2016-08-08T15:21:00Z">
            <w:trPr>
              <w:gridAfter w:val="1"/>
              <w:wAfter w:w="94" w:type="dxa"/>
            </w:trPr>
          </w:trPrChange>
        </w:trPr>
        <w:tc>
          <w:tcPr>
            <w:tcW w:w="2088" w:type="dxa"/>
            <w:tcPrChange w:id="308" w:author="Michaela Duve" w:date="2016-08-08T15:21:00Z">
              <w:tcPr>
                <w:tcW w:w="2088" w:type="dxa"/>
                <w:gridSpan w:val="2"/>
              </w:tcPr>
            </w:tcPrChange>
          </w:tcPr>
          <w:p w14:paraId="0D3FBE79" w14:textId="77777777" w:rsidR="00040457" w:rsidRDefault="00040457">
            <w:r>
              <w:t>§21(h)</w:t>
            </w:r>
          </w:p>
        </w:tc>
        <w:tc>
          <w:tcPr>
            <w:tcW w:w="2160" w:type="dxa"/>
            <w:gridSpan w:val="2"/>
            <w:tcPrChange w:id="309" w:author="Michaela Duve" w:date="2016-08-08T15:21:00Z">
              <w:tcPr>
                <w:tcW w:w="2160" w:type="dxa"/>
                <w:gridSpan w:val="2"/>
              </w:tcPr>
            </w:tcPrChange>
          </w:tcPr>
          <w:p w14:paraId="617AD031" w14:textId="77777777" w:rsidR="00040457" w:rsidRDefault="00040457" w:rsidP="001A3208">
            <w:r>
              <w:t>[X] yes [   ] no</w:t>
            </w:r>
          </w:p>
        </w:tc>
        <w:tc>
          <w:tcPr>
            <w:tcW w:w="1980" w:type="dxa"/>
            <w:gridSpan w:val="2"/>
            <w:tcPrChange w:id="310" w:author="Michaela Duve" w:date="2016-08-08T15:21:00Z">
              <w:tcPr>
                <w:tcW w:w="1980" w:type="dxa"/>
                <w:gridSpan w:val="2"/>
              </w:tcPr>
            </w:tcPrChange>
          </w:tcPr>
          <w:p w14:paraId="3F91D665" w14:textId="77777777" w:rsidR="00040457" w:rsidRDefault="00040457">
            <w:r>
              <w:t>[</w:t>
            </w:r>
            <w:r>
              <w:rPr>
                <w:color w:val="000000"/>
              </w:rPr>
              <w:t>X</w:t>
            </w:r>
            <w:r>
              <w:t>] yes [   ] no</w:t>
            </w:r>
          </w:p>
        </w:tc>
      </w:tr>
      <w:tr w:rsidR="00040457" w14:paraId="599F0EEA" w14:textId="77777777" w:rsidTr="00251565">
        <w:trPr>
          <w:gridBefore w:val="1"/>
          <w:gridAfter w:val="1"/>
          <w:wBefore w:w="78" w:type="dxa"/>
          <w:wAfter w:w="94" w:type="dxa"/>
          <w:trPrChange w:id="311" w:author="Michaela Duve" w:date="2016-08-08T15:21:00Z">
            <w:trPr>
              <w:gridAfter w:val="1"/>
              <w:wAfter w:w="94" w:type="dxa"/>
            </w:trPr>
          </w:trPrChange>
        </w:trPr>
        <w:tc>
          <w:tcPr>
            <w:tcW w:w="2088" w:type="dxa"/>
            <w:tcPrChange w:id="312" w:author="Michaela Duve" w:date="2016-08-08T15:21:00Z">
              <w:tcPr>
                <w:tcW w:w="2088" w:type="dxa"/>
                <w:gridSpan w:val="2"/>
              </w:tcPr>
            </w:tcPrChange>
          </w:tcPr>
          <w:p w14:paraId="5AC83E5A" w14:textId="77777777" w:rsidR="00040457" w:rsidRDefault="00040457">
            <w:r>
              <w:t>§21(i)</w:t>
            </w:r>
          </w:p>
        </w:tc>
        <w:tc>
          <w:tcPr>
            <w:tcW w:w="2160" w:type="dxa"/>
            <w:gridSpan w:val="2"/>
            <w:tcPrChange w:id="313" w:author="Michaela Duve" w:date="2016-08-08T15:21:00Z">
              <w:tcPr>
                <w:tcW w:w="2160" w:type="dxa"/>
                <w:gridSpan w:val="2"/>
              </w:tcPr>
            </w:tcPrChange>
          </w:tcPr>
          <w:p w14:paraId="4F0CEBF8" w14:textId="77777777" w:rsidR="00040457" w:rsidRDefault="00040457">
            <w:r>
              <w:t>[</w:t>
            </w:r>
            <w:r>
              <w:rPr>
                <w:color w:val="000000"/>
              </w:rPr>
              <w:t>X</w:t>
            </w:r>
            <w:r>
              <w:t>] yes [   ] no</w:t>
            </w:r>
          </w:p>
        </w:tc>
        <w:tc>
          <w:tcPr>
            <w:tcW w:w="1980" w:type="dxa"/>
            <w:gridSpan w:val="2"/>
            <w:tcPrChange w:id="314" w:author="Michaela Duve" w:date="2016-08-08T15:21:00Z">
              <w:tcPr>
                <w:tcW w:w="1980" w:type="dxa"/>
                <w:gridSpan w:val="2"/>
              </w:tcPr>
            </w:tcPrChange>
          </w:tcPr>
          <w:p w14:paraId="3DC56ACD" w14:textId="77777777" w:rsidR="00040457" w:rsidRDefault="00040457">
            <w:r>
              <w:t>[</w:t>
            </w:r>
            <w:r>
              <w:rPr>
                <w:color w:val="000000"/>
              </w:rPr>
              <w:t>X</w:t>
            </w:r>
            <w:r>
              <w:t>] yes [   ] no</w:t>
            </w:r>
          </w:p>
        </w:tc>
      </w:tr>
      <w:tr w:rsidR="00040457" w14:paraId="21238172" w14:textId="77777777" w:rsidTr="00251565">
        <w:trPr>
          <w:gridBefore w:val="1"/>
          <w:gridAfter w:val="1"/>
          <w:wBefore w:w="78" w:type="dxa"/>
          <w:wAfter w:w="94" w:type="dxa"/>
          <w:trPrChange w:id="315" w:author="Michaela Duve" w:date="2016-08-08T15:21:00Z">
            <w:trPr>
              <w:gridAfter w:val="1"/>
              <w:wAfter w:w="94" w:type="dxa"/>
            </w:trPr>
          </w:trPrChange>
        </w:trPr>
        <w:tc>
          <w:tcPr>
            <w:tcW w:w="2088" w:type="dxa"/>
            <w:tcPrChange w:id="316" w:author="Michaela Duve" w:date="2016-08-08T15:21:00Z">
              <w:tcPr>
                <w:tcW w:w="2088" w:type="dxa"/>
                <w:gridSpan w:val="2"/>
              </w:tcPr>
            </w:tcPrChange>
          </w:tcPr>
          <w:p w14:paraId="460C1C0C" w14:textId="77777777" w:rsidR="00040457" w:rsidRDefault="00040457">
            <w:r>
              <w:t>§21(j)</w:t>
            </w:r>
          </w:p>
        </w:tc>
        <w:tc>
          <w:tcPr>
            <w:tcW w:w="2160" w:type="dxa"/>
            <w:gridSpan w:val="2"/>
            <w:tcPrChange w:id="317" w:author="Michaela Duve" w:date="2016-08-08T15:21:00Z">
              <w:tcPr>
                <w:tcW w:w="2160" w:type="dxa"/>
                <w:gridSpan w:val="2"/>
              </w:tcPr>
            </w:tcPrChange>
          </w:tcPr>
          <w:p w14:paraId="599CC78F" w14:textId="77777777" w:rsidR="00040457" w:rsidRDefault="00040457">
            <w:r>
              <w:t>[</w:t>
            </w:r>
            <w:r>
              <w:rPr>
                <w:color w:val="000000"/>
              </w:rPr>
              <w:t>X</w:t>
            </w:r>
            <w:r>
              <w:t>] yes [   ] no</w:t>
            </w:r>
          </w:p>
        </w:tc>
        <w:tc>
          <w:tcPr>
            <w:tcW w:w="1980" w:type="dxa"/>
            <w:gridSpan w:val="2"/>
            <w:tcPrChange w:id="318" w:author="Michaela Duve" w:date="2016-08-08T15:21:00Z">
              <w:tcPr>
                <w:tcW w:w="1980" w:type="dxa"/>
                <w:gridSpan w:val="2"/>
              </w:tcPr>
            </w:tcPrChange>
          </w:tcPr>
          <w:p w14:paraId="6EA09290" w14:textId="77777777" w:rsidR="00040457" w:rsidRDefault="00040457">
            <w:r>
              <w:t>[</w:t>
            </w:r>
            <w:r>
              <w:rPr>
                <w:color w:val="000000"/>
              </w:rPr>
              <w:t>X</w:t>
            </w:r>
            <w:r>
              <w:t>] yes [   ] no</w:t>
            </w:r>
          </w:p>
        </w:tc>
      </w:tr>
      <w:tr w:rsidR="00040457" w14:paraId="6D35B97E" w14:textId="77777777" w:rsidTr="00251565">
        <w:trPr>
          <w:gridBefore w:val="1"/>
          <w:gridAfter w:val="1"/>
          <w:wBefore w:w="78" w:type="dxa"/>
          <w:wAfter w:w="94" w:type="dxa"/>
          <w:trPrChange w:id="319" w:author="Michaela Duve" w:date="2016-08-08T15:21:00Z">
            <w:trPr>
              <w:gridAfter w:val="1"/>
              <w:wAfter w:w="94" w:type="dxa"/>
            </w:trPr>
          </w:trPrChange>
        </w:trPr>
        <w:tc>
          <w:tcPr>
            <w:tcW w:w="2088" w:type="dxa"/>
            <w:tcPrChange w:id="320" w:author="Michaela Duve" w:date="2016-08-08T15:21:00Z">
              <w:tcPr>
                <w:tcW w:w="2088" w:type="dxa"/>
                <w:gridSpan w:val="2"/>
              </w:tcPr>
            </w:tcPrChange>
          </w:tcPr>
          <w:p w14:paraId="6A29B1E0" w14:textId="77777777" w:rsidR="00040457" w:rsidRDefault="00040457">
            <w:r>
              <w:t>§21(k)</w:t>
            </w:r>
          </w:p>
        </w:tc>
        <w:tc>
          <w:tcPr>
            <w:tcW w:w="2160" w:type="dxa"/>
            <w:gridSpan w:val="2"/>
            <w:tcPrChange w:id="321" w:author="Michaela Duve" w:date="2016-08-08T15:21:00Z">
              <w:tcPr>
                <w:tcW w:w="2160" w:type="dxa"/>
                <w:gridSpan w:val="2"/>
              </w:tcPr>
            </w:tcPrChange>
          </w:tcPr>
          <w:p w14:paraId="5C99D8CE" w14:textId="77777777" w:rsidR="00040457" w:rsidRDefault="00EA36E6">
            <w:r>
              <w:t>[</w:t>
            </w:r>
            <w:r>
              <w:rPr>
                <w:color w:val="000000"/>
              </w:rPr>
              <w:t>X</w:t>
            </w:r>
            <w:r>
              <w:t>] yes [   ] no</w:t>
            </w:r>
          </w:p>
        </w:tc>
        <w:tc>
          <w:tcPr>
            <w:tcW w:w="1980" w:type="dxa"/>
            <w:gridSpan w:val="2"/>
            <w:tcPrChange w:id="322" w:author="Michaela Duve" w:date="2016-08-08T15:21:00Z">
              <w:tcPr>
                <w:tcW w:w="1980" w:type="dxa"/>
                <w:gridSpan w:val="2"/>
              </w:tcPr>
            </w:tcPrChange>
          </w:tcPr>
          <w:p w14:paraId="151F4F66" w14:textId="77777777" w:rsidR="00040457" w:rsidRDefault="00EA36E6">
            <w:r>
              <w:t>[</w:t>
            </w:r>
            <w:r>
              <w:rPr>
                <w:color w:val="000000"/>
              </w:rPr>
              <w:t>X</w:t>
            </w:r>
            <w:r>
              <w:t>] yes [   ] no</w:t>
            </w:r>
          </w:p>
        </w:tc>
      </w:tr>
      <w:tr w:rsidR="00040457" w14:paraId="379EA2B2" w14:textId="77777777" w:rsidTr="00251565">
        <w:trPr>
          <w:gridBefore w:val="1"/>
          <w:gridAfter w:val="1"/>
          <w:wBefore w:w="78" w:type="dxa"/>
          <w:wAfter w:w="94" w:type="dxa"/>
          <w:trPrChange w:id="323" w:author="Michaela Duve" w:date="2016-08-08T15:21:00Z">
            <w:trPr>
              <w:gridAfter w:val="1"/>
              <w:wAfter w:w="94" w:type="dxa"/>
            </w:trPr>
          </w:trPrChange>
        </w:trPr>
        <w:tc>
          <w:tcPr>
            <w:tcW w:w="2088" w:type="dxa"/>
            <w:tcPrChange w:id="324" w:author="Michaela Duve" w:date="2016-08-08T15:21:00Z">
              <w:tcPr>
                <w:tcW w:w="2088" w:type="dxa"/>
                <w:gridSpan w:val="2"/>
              </w:tcPr>
            </w:tcPrChange>
          </w:tcPr>
          <w:p w14:paraId="411A14E1" w14:textId="77777777" w:rsidR="00040457" w:rsidRDefault="00040457">
            <w:r>
              <w:t>§21(l)</w:t>
            </w:r>
          </w:p>
        </w:tc>
        <w:tc>
          <w:tcPr>
            <w:tcW w:w="2160" w:type="dxa"/>
            <w:gridSpan w:val="2"/>
            <w:tcPrChange w:id="325" w:author="Michaela Duve" w:date="2016-08-08T15:21:00Z">
              <w:tcPr>
                <w:tcW w:w="2160" w:type="dxa"/>
                <w:gridSpan w:val="2"/>
              </w:tcPr>
            </w:tcPrChange>
          </w:tcPr>
          <w:p w14:paraId="209FCA31" w14:textId="77777777" w:rsidR="00040457" w:rsidRDefault="00040457">
            <w:r>
              <w:t>[</w:t>
            </w:r>
            <w:r w:rsidR="00EA36E6">
              <w:rPr>
                <w:color w:val="000000"/>
              </w:rPr>
              <w:t xml:space="preserve">   </w:t>
            </w:r>
            <w:r w:rsidR="00EA36E6">
              <w:t>] yes [X</w:t>
            </w:r>
            <w:r>
              <w:t>] no</w:t>
            </w:r>
          </w:p>
        </w:tc>
        <w:tc>
          <w:tcPr>
            <w:tcW w:w="1980" w:type="dxa"/>
            <w:gridSpan w:val="2"/>
            <w:tcPrChange w:id="326" w:author="Michaela Duve" w:date="2016-08-08T15:21:00Z">
              <w:tcPr>
                <w:tcW w:w="1980" w:type="dxa"/>
                <w:gridSpan w:val="2"/>
              </w:tcPr>
            </w:tcPrChange>
          </w:tcPr>
          <w:p w14:paraId="2D1C7419" w14:textId="77777777" w:rsidR="00040457" w:rsidRDefault="00040457">
            <w:r>
              <w:t>[</w:t>
            </w:r>
            <w:r w:rsidR="00EA36E6">
              <w:rPr>
                <w:color w:val="000000"/>
              </w:rPr>
              <w:t xml:space="preserve">   </w:t>
            </w:r>
            <w:r>
              <w:t>] yes [</w:t>
            </w:r>
            <w:r w:rsidR="00EA36E6">
              <w:t>X</w:t>
            </w:r>
            <w:r>
              <w:t>] no</w:t>
            </w:r>
          </w:p>
        </w:tc>
      </w:tr>
      <w:tr w:rsidR="00251565" w14:paraId="0A890C60" w14:textId="77777777" w:rsidTr="00251565">
        <w:trPr>
          <w:ins w:id="327" w:author="Michaela Duve" w:date="2016-08-08T15:21:00Z"/>
          <w:trPrChange w:id="328" w:author="Michaela Duve" w:date="2016-08-08T15:21:00Z">
            <w:trPr>
              <w:gridBefore w:val="1"/>
              <w:wBefore w:w="108" w:type="dxa"/>
            </w:trPr>
          </w:trPrChange>
        </w:trPr>
        <w:tc>
          <w:tcPr>
            <w:tcW w:w="2270" w:type="dxa"/>
            <w:gridSpan w:val="3"/>
            <w:tcPrChange w:id="329" w:author="Michaela Duve" w:date="2016-08-08T15:21:00Z">
              <w:tcPr>
                <w:tcW w:w="2084" w:type="dxa"/>
                <w:gridSpan w:val="2"/>
              </w:tcPr>
            </w:tcPrChange>
          </w:tcPr>
          <w:p w14:paraId="5BD468AB" w14:textId="77777777" w:rsidR="00251565" w:rsidRDefault="00251565" w:rsidP="001708D0">
            <w:pPr>
              <w:rPr>
                <w:ins w:id="330" w:author="Michaela Duve" w:date="2016-08-08T15:21:00Z"/>
              </w:rPr>
            </w:pPr>
            <w:ins w:id="331" w:author="Michaela Duve" w:date="2016-08-08T15:21:00Z">
              <w:r>
                <w:t>New §21(m)</w:t>
              </w:r>
            </w:ins>
          </w:p>
        </w:tc>
        <w:tc>
          <w:tcPr>
            <w:tcW w:w="2155" w:type="dxa"/>
            <w:gridSpan w:val="2"/>
            <w:tcPrChange w:id="332" w:author="Michaela Duve" w:date="2016-08-08T15:21:00Z">
              <w:tcPr>
                <w:tcW w:w="2155" w:type="dxa"/>
                <w:gridSpan w:val="2"/>
              </w:tcPr>
            </w:tcPrChange>
          </w:tcPr>
          <w:p w14:paraId="7EC0586F" w14:textId="77777777" w:rsidR="00251565" w:rsidRDefault="00251565" w:rsidP="001708D0">
            <w:pPr>
              <w:rPr>
                <w:ins w:id="333" w:author="Michaela Duve" w:date="2016-08-08T15:21:00Z"/>
              </w:rPr>
            </w:pPr>
            <w:ins w:id="334" w:author="Michaela Duve" w:date="2016-08-08T15:21:00Z">
              <w:r>
                <w:t>[ X ] yes [   ] no</w:t>
              </w:r>
            </w:ins>
          </w:p>
        </w:tc>
        <w:tc>
          <w:tcPr>
            <w:tcW w:w="1975" w:type="dxa"/>
            <w:gridSpan w:val="2"/>
            <w:tcPrChange w:id="335" w:author="Michaela Duve" w:date="2016-08-08T15:21:00Z">
              <w:tcPr>
                <w:tcW w:w="1975" w:type="dxa"/>
                <w:gridSpan w:val="2"/>
              </w:tcPr>
            </w:tcPrChange>
          </w:tcPr>
          <w:p w14:paraId="340DA53E" w14:textId="77777777" w:rsidR="00251565" w:rsidRDefault="00251565" w:rsidP="001708D0">
            <w:pPr>
              <w:rPr>
                <w:ins w:id="336" w:author="Michaela Duve" w:date="2016-08-08T15:21:00Z"/>
              </w:rPr>
            </w:pPr>
            <w:ins w:id="337" w:author="Michaela Duve" w:date="2016-08-08T15:21:00Z">
              <w:r>
                <w:t>[ X ] yes [  ] no</w:t>
              </w:r>
            </w:ins>
          </w:p>
        </w:tc>
      </w:tr>
      <w:tr w:rsidR="00251565" w14:paraId="58923658" w14:textId="77777777" w:rsidTr="00251565">
        <w:trPr>
          <w:ins w:id="338" w:author="Michaela Duve" w:date="2016-08-08T15:21:00Z"/>
          <w:trPrChange w:id="339" w:author="Michaela Duve" w:date="2016-08-08T15:21:00Z">
            <w:trPr>
              <w:gridBefore w:val="1"/>
              <w:wBefore w:w="108" w:type="dxa"/>
            </w:trPr>
          </w:trPrChange>
        </w:trPr>
        <w:tc>
          <w:tcPr>
            <w:tcW w:w="2270" w:type="dxa"/>
            <w:gridSpan w:val="3"/>
            <w:tcPrChange w:id="340" w:author="Michaela Duve" w:date="2016-08-08T15:21:00Z">
              <w:tcPr>
                <w:tcW w:w="2084" w:type="dxa"/>
                <w:gridSpan w:val="2"/>
              </w:tcPr>
            </w:tcPrChange>
          </w:tcPr>
          <w:p w14:paraId="46AC71FA" w14:textId="77777777" w:rsidR="00251565" w:rsidRDefault="00251565" w:rsidP="001708D0">
            <w:pPr>
              <w:rPr>
                <w:ins w:id="341" w:author="Michaela Duve" w:date="2016-08-08T15:21:00Z"/>
              </w:rPr>
            </w:pPr>
            <w:ins w:id="342" w:author="Michaela Duve" w:date="2016-08-08T15:21:00Z">
              <w:r>
                <w:t>New §21(n)</w:t>
              </w:r>
            </w:ins>
          </w:p>
        </w:tc>
        <w:tc>
          <w:tcPr>
            <w:tcW w:w="2155" w:type="dxa"/>
            <w:gridSpan w:val="2"/>
            <w:tcPrChange w:id="343" w:author="Michaela Duve" w:date="2016-08-08T15:21:00Z">
              <w:tcPr>
                <w:tcW w:w="2155" w:type="dxa"/>
                <w:gridSpan w:val="2"/>
              </w:tcPr>
            </w:tcPrChange>
          </w:tcPr>
          <w:p w14:paraId="609D5903" w14:textId="77777777" w:rsidR="00251565" w:rsidRDefault="00251565" w:rsidP="001708D0">
            <w:pPr>
              <w:rPr>
                <w:ins w:id="344" w:author="Michaela Duve" w:date="2016-08-08T15:21:00Z"/>
              </w:rPr>
            </w:pPr>
            <w:ins w:id="345" w:author="Michaela Duve" w:date="2016-08-08T15:21:00Z">
              <w:r>
                <w:t>[ X ] yes [   ] no</w:t>
              </w:r>
            </w:ins>
          </w:p>
        </w:tc>
        <w:tc>
          <w:tcPr>
            <w:tcW w:w="1975" w:type="dxa"/>
            <w:gridSpan w:val="2"/>
            <w:tcPrChange w:id="346" w:author="Michaela Duve" w:date="2016-08-08T15:21:00Z">
              <w:tcPr>
                <w:tcW w:w="1975" w:type="dxa"/>
                <w:gridSpan w:val="2"/>
              </w:tcPr>
            </w:tcPrChange>
          </w:tcPr>
          <w:p w14:paraId="0F6CB616" w14:textId="77777777" w:rsidR="00251565" w:rsidRDefault="00251565" w:rsidP="001708D0">
            <w:pPr>
              <w:rPr>
                <w:ins w:id="347" w:author="Michaela Duve" w:date="2016-08-08T15:21:00Z"/>
              </w:rPr>
            </w:pPr>
            <w:ins w:id="348" w:author="Michaela Duve" w:date="2016-08-08T15:21:00Z">
              <w:r>
                <w:t>[ X ] yes [   ] no</w:t>
              </w:r>
            </w:ins>
          </w:p>
        </w:tc>
      </w:tr>
    </w:tbl>
    <w:p w14:paraId="7C3BAB53" w14:textId="77777777" w:rsidR="00251565" w:rsidRDefault="00251565" w:rsidP="00251565">
      <w:pPr>
        <w:rPr>
          <w:ins w:id="349" w:author="Michaela Duve" w:date="2016-08-08T15:21:00Z"/>
        </w:rPr>
      </w:pPr>
    </w:p>
    <w:p w14:paraId="18289BCC" w14:textId="77777777" w:rsidR="00251565" w:rsidRDefault="00251565" w:rsidP="00251565">
      <w:pPr>
        <w:rPr>
          <w:ins w:id="350" w:author="Michaela Duve" w:date="2016-08-08T15:21:00Z"/>
        </w:rPr>
      </w:pPr>
      <w:ins w:id="351" w:author="Michaela Duve" w:date="2016-08-08T15:21:00Z">
        <w:r>
          <w:t xml:space="preserve">In addition Party A and Party B represent and warrant the following: </w:t>
        </w:r>
      </w:ins>
    </w:p>
    <w:p w14:paraId="68ED9256" w14:textId="77777777" w:rsidR="00251565" w:rsidRDefault="00251565" w:rsidP="00251565">
      <w:pPr>
        <w:rPr>
          <w:ins w:id="352" w:author="Michaela Duve" w:date="2016-08-08T15:21:00Z"/>
        </w:rPr>
      </w:pPr>
    </w:p>
    <w:p w14:paraId="7D13D40A" w14:textId="77777777" w:rsidR="00251565" w:rsidRDefault="00251565" w:rsidP="00251565">
      <w:pPr>
        <w:rPr>
          <w:ins w:id="353" w:author="Michaela Duve" w:date="2016-08-08T15:21:00Z"/>
        </w:rPr>
      </w:pPr>
      <w:ins w:id="354" w:author="Michaela Duve" w:date="2016-08-08T15:21:00Z">
        <w:r>
          <w:t xml:space="preserve">“(m) </w:t>
        </w:r>
        <w:r w:rsidRPr="00CD7470">
          <w:t>it will in relation to this Agreement comply with all laws, rules, regulations, decree or official governmental orders prohibiting bribery, corruption and money laundering applicable under the law of its jurisdiction of incorporation or organisation.</w:t>
        </w:r>
      </w:ins>
    </w:p>
    <w:p w14:paraId="7CBA8BED" w14:textId="77777777" w:rsidR="00251565" w:rsidRPr="00CD7470" w:rsidRDefault="00251565" w:rsidP="00251565">
      <w:pPr>
        <w:rPr>
          <w:ins w:id="355" w:author="Michaela Duve" w:date="2016-08-08T15:21:00Z"/>
        </w:rPr>
      </w:pPr>
    </w:p>
    <w:p w14:paraId="1B96EC86" w14:textId="77777777" w:rsidR="00251565" w:rsidRPr="00CD7470" w:rsidRDefault="00251565" w:rsidP="00251565">
      <w:pPr>
        <w:rPr>
          <w:ins w:id="356" w:author="Michaela Duve" w:date="2016-08-08T15:21:00Z"/>
        </w:rPr>
      </w:pPr>
      <w:ins w:id="357" w:author="Michaela Duve" w:date="2016-08-08T15:21:00Z">
        <w:r>
          <w:t>(n</w:t>
        </w:r>
        <w:r w:rsidRPr="00CD7470">
          <w:t>) it will in relation to this Agreement use reasonable endeavours to procure that relevant third parties used for fulfilling its obligation under the Agreement comply with all laws, rules, regulations, decree or official governmental orders prohibiting bribery, corruption and money laundering applicable (</w:t>
        </w:r>
        <w:r>
          <w:t>i</w:t>
        </w:r>
        <w:r w:rsidRPr="00CD7470">
          <w:t>) under the law of its jurisdiction of incorporation or organisation subject to such third party being incorporat</w:t>
        </w:r>
        <w:r>
          <w:t>ed in a EU or EEA country; or (ii</w:t>
        </w:r>
        <w:r w:rsidRPr="00CD7470">
          <w:t>) if the third party is incorporated in any other country, to any of the Parties or their ultimate parent companies and under the law of the jurisdiction where it is offering services in relation to this Agreement.”</w:t>
        </w:r>
      </w:ins>
    </w:p>
    <w:p w14:paraId="07FC9A0A" w14:textId="77777777" w:rsidR="00040457" w:rsidRDefault="00040457">
      <w:pPr>
        <w:pStyle w:val="Textkrper"/>
        <w:spacing w:after="0"/>
      </w:pPr>
    </w:p>
    <w:p w14:paraId="00AE1E72" w14:textId="77777777" w:rsidR="00040457" w:rsidRDefault="00040457">
      <w:pPr>
        <w:pStyle w:val="Textkrper"/>
        <w:spacing w:after="0"/>
      </w:pPr>
      <w:r>
        <w:t>In addition Party A represents and warrants the following: ____________________________________</w:t>
      </w:r>
    </w:p>
    <w:p w14:paraId="32D2A05B" w14:textId="77777777" w:rsidR="00040457" w:rsidRDefault="00040457">
      <w:pPr>
        <w:pStyle w:val="Textkrper"/>
        <w:spacing w:after="0"/>
      </w:pPr>
      <w:r>
        <w:t>In addition Party B represents and warrants the following: ____________________________________</w:t>
      </w:r>
    </w:p>
    <w:p w14:paraId="555E8B97" w14:textId="77777777" w:rsidR="00040457" w:rsidRDefault="00040457">
      <w:pPr>
        <w:pStyle w:val="Textkrper"/>
        <w:spacing w:after="0"/>
        <w:jc w:val="center"/>
        <w:rPr>
          <w:b/>
        </w:rPr>
      </w:pPr>
    </w:p>
    <w:p w14:paraId="271DFE9B" w14:textId="77777777" w:rsidR="00040457" w:rsidRDefault="00040457">
      <w:pPr>
        <w:pStyle w:val="Textkrper"/>
        <w:spacing w:after="0"/>
        <w:jc w:val="center"/>
        <w:rPr>
          <w:b/>
          <w:sz w:val="22"/>
        </w:rPr>
      </w:pPr>
      <w:r>
        <w:rPr>
          <w:b/>
          <w:sz w:val="22"/>
        </w:rPr>
        <w:t>§22</w:t>
      </w:r>
      <w:r>
        <w:rPr>
          <w:b/>
          <w:sz w:val="22"/>
        </w:rPr>
        <w:br/>
      </w:r>
      <w:r>
        <w:rPr>
          <w:b/>
          <w:sz w:val="22"/>
          <w:u w:val="single"/>
        </w:rPr>
        <w:t>Governing Law and Arbitration</w:t>
      </w:r>
    </w:p>
    <w:p w14:paraId="44BD3AE7" w14:textId="77777777" w:rsidR="00040457" w:rsidRDefault="00040457">
      <w:pPr>
        <w:pStyle w:val="Textkrper"/>
        <w:spacing w:after="0"/>
        <w:jc w:val="left"/>
      </w:pPr>
    </w:p>
    <w:p w14:paraId="2A898B68" w14:textId="77777777" w:rsidR="00902348" w:rsidRDefault="00040457">
      <w:pPr>
        <w:pStyle w:val="Textkrper"/>
        <w:spacing w:after="0"/>
        <w:jc w:val="left"/>
        <w:rPr>
          <w:b/>
        </w:rPr>
      </w:pPr>
      <w:r>
        <w:rPr>
          <w:b/>
        </w:rPr>
        <w:t>§ 22.1</w:t>
      </w:r>
      <w:r>
        <w:t xml:space="preserve"> </w:t>
      </w:r>
      <w:r>
        <w:rPr>
          <w:b/>
        </w:rPr>
        <w:t>Governing Law</w:t>
      </w:r>
      <w:r w:rsidR="00902348">
        <w:rPr>
          <w:b/>
        </w:rPr>
        <w:t xml:space="preserve"> and Arbitration</w:t>
      </w:r>
      <w:r>
        <w:rPr>
          <w:b/>
        </w:rPr>
        <w:t>:</w:t>
      </w:r>
      <w:r>
        <w:rPr>
          <w:b/>
        </w:rPr>
        <w:tab/>
      </w:r>
      <w:r>
        <w:rPr>
          <w:b/>
        </w:rPr>
        <w:tab/>
      </w:r>
      <w:r w:rsidR="00902348">
        <w:rPr>
          <w:b/>
        </w:rPr>
        <w:tab/>
      </w:r>
    </w:p>
    <w:p w14:paraId="79B5E64D" w14:textId="77777777" w:rsidR="00902348" w:rsidRDefault="00902348">
      <w:pPr>
        <w:pStyle w:val="Textkrper"/>
        <w:spacing w:after="0"/>
        <w:jc w:val="left"/>
        <w:rPr>
          <w:b/>
        </w:rPr>
      </w:pPr>
    </w:p>
    <w:p w14:paraId="525109CA" w14:textId="77777777" w:rsidR="000E66B3" w:rsidRPr="00902348" w:rsidRDefault="00902348">
      <w:pPr>
        <w:pStyle w:val="Textkrper"/>
        <w:spacing w:after="0"/>
        <w:jc w:val="left"/>
        <w:rPr>
          <w:b/>
        </w:rPr>
      </w:pPr>
      <w:r>
        <w:rPr>
          <w:b/>
        </w:rPr>
        <w:tab/>
      </w:r>
      <w:r>
        <w:rPr>
          <w:b/>
        </w:rPr>
        <w:tab/>
      </w:r>
      <w:r>
        <w:rPr>
          <w:b/>
        </w:rPr>
        <w:tab/>
      </w:r>
      <w:r>
        <w:rPr>
          <w:b/>
        </w:rPr>
        <w:tab/>
      </w:r>
      <w:r w:rsidR="00040457">
        <w:t>[</w:t>
      </w:r>
      <w:r w:rsidR="00286CF1">
        <w:t>X</w:t>
      </w:r>
      <w:r w:rsidR="00040457">
        <w:t xml:space="preserve">] </w:t>
      </w:r>
      <w:r w:rsidR="00286CF1">
        <w:t>Option A shall apply</w:t>
      </w:r>
      <w:r w:rsidR="009A34F6">
        <w:t xml:space="preserve"> except § 22</w:t>
      </w:r>
      <w:r w:rsidR="000E66B3">
        <w:t xml:space="preserve"> shall be replaced by the following:</w:t>
      </w:r>
    </w:p>
    <w:p w14:paraId="09F160EE" w14:textId="77777777" w:rsidR="000E66B3" w:rsidRDefault="000E66B3">
      <w:pPr>
        <w:pStyle w:val="Textkrper"/>
        <w:spacing w:after="0"/>
        <w:jc w:val="left"/>
      </w:pPr>
    </w:p>
    <w:p w14:paraId="0C203613" w14:textId="77777777" w:rsidR="000E66B3" w:rsidRDefault="000E66B3">
      <w:pPr>
        <w:pStyle w:val="Textkrper"/>
        <w:spacing w:after="0"/>
        <w:jc w:val="left"/>
      </w:pPr>
      <w:r>
        <w:tab/>
      </w:r>
      <w:r>
        <w:tab/>
      </w:r>
      <w:r>
        <w:tab/>
      </w:r>
      <w:r>
        <w:tab/>
        <w:t xml:space="preserve">“The Parties agree to submit any disputes arising from the Agreement to the </w:t>
      </w:r>
      <w:r>
        <w:tab/>
      </w:r>
      <w:r>
        <w:tab/>
      </w:r>
      <w:r>
        <w:tab/>
      </w:r>
      <w:r>
        <w:tab/>
      </w:r>
      <w:r w:rsidRPr="006E6BBC">
        <w:t>exclusive</w:t>
      </w:r>
      <w:r>
        <w:t xml:space="preserve"> jurisdiction of </w:t>
      </w:r>
      <w:r w:rsidR="009604F8">
        <w:t xml:space="preserve">the </w:t>
      </w:r>
      <w:r>
        <w:t xml:space="preserve">English </w:t>
      </w:r>
      <w:r w:rsidR="001A4EBD">
        <w:t>c</w:t>
      </w:r>
      <w:r w:rsidR="009604F8">
        <w:t>ourts</w:t>
      </w:r>
      <w:r>
        <w:t>.”</w:t>
      </w:r>
      <w:r w:rsidR="00040457">
        <w:t xml:space="preserve"> </w:t>
      </w:r>
    </w:p>
    <w:p w14:paraId="4AC71F70" w14:textId="77777777" w:rsidR="00FB319D" w:rsidRDefault="00FB319D">
      <w:pPr>
        <w:pStyle w:val="Textkrper"/>
        <w:spacing w:after="0"/>
        <w:jc w:val="left"/>
      </w:pPr>
    </w:p>
    <w:p w14:paraId="540DEFCA" w14:textId="77777777" w:rsidR="000E66B3" w:rsidRDefault="00FB319D">
      <w:pPr>
        <w:pStyle w:val="Textkrper"/>
        <w:spacing w:after="0"/>
        <w:jc w:val="left"/>
      </w:pPr>
      <w:r>
        <w:tab/>
      </w:r>
      <w:r>
        <w:tab/>
      </w:r>
      <w:r>
        <w:tab/>
      </w:r>
      <w:r>
        <w:tab/>
      </w:r>
      <w:r w:rsidR="000E66B3">
        <w:tab/>
      </w:r>
      <w:r w:rsidR="000E66B3">
        <w:tab/>
      </w:r>
      <w:r w:rsidR="000E66B3">
        <w:tab/>
      </w:r>
      <w:r w:rsidR="000E66B3">
        <w:tab/>
      </w:r>
    </w:p>
    <w:p w14:paraId="35B50C00" w14:textId="77777777" w:rsidR="00040457" w:rsidRPr="000E66B3" w:rsidRDefault="000E66B3" w:rsidP="000E66B3">
      <w:pPr>
        <w:tabs>
          <w:tab w:val="left" w:pos="5400"/>
          <w:tab w:val="left" w:pos="6660"/>
        </w:tabs>
        <w:ind w:left="2880"/>
        <w:jc w:val="both"/>
        <w:rPr>
          <w:color w:val="000000"/>
        </w:rPr>
      </w:pPr>
      <w:r>
        <w:rPr>
          <w:highlight w:val="green"/>
        </w:rPr>
        <w:t>[ALTERNATIVELY: “The Parties agree to submit any disputes arising from the Agreement to Arbitration, and, in the case, the dispute will be held in accordance with the rules of the London Court of International Arbitration. The seat shall be London, the proceedings shall be conducted in English language</w:t>
      </w:r>
      <w:del w:id="358" w:author="Michaela Duve" w:date="2016-08-08T15:22:00Z">
        <w:r w:rsidDel="00251565">
          <w:rPr>
            <w:highlight w:val="green"/>
          </w:rPr>
          <w:delText xml:space="preserve"> and the Parties shall elect one arbitrator only</w:delText>
        </w:r>
      </w:del>
      <w:r>
        <w:rPr>
          <w:highlight w:val="green"/>
        </w:rPr>
        <w:t>.”]</w:t>
      </w:r>
    </w:p>
    <w:p w14:paraId="7D9A19E3" w14:textId="77777777" w:rsidR="000E66B3" w:rsidRDefault="000E66B3">
      <w:pPr>
        <w:pStyle w:val="Textkrper"/>
        <w:spacing w:after="0"/>
        <w:ind w:left="2880"/>
        <w:jc w:val="left"/>
        <w:rPr>
          <w:ins w:id="359" w:author="Michaela Duve" w:date="2016-08-08T15:21:00Z"/>
        </w:rPr>
      </w:pPr>
    </w:p>
    <w:p w14:paraId="1BE01B05" w14:textId="5C440E43" w:rsidR="00251565" w:rsidRDefault="00251565">
      <w:pPr>
        <w:pStyle w:val="Textkrper"/>
        <w:spacing w:after="0"/>
        <w:ind w:left="2880"/>
        <w:jc w:val="left"/>
        <w:rPr>
          <w:ins w:id="360" w:author="Michaela Duve" w:date="2016-08-08T15:21:00Z"/>
        </w:rPr>
      </w:pPr>
      <w:ins w:id="361" w:author="Michaela Duve" w:date="2016-08-08T15:21:00Z">
        <w:r>
          <w:t>AOTES: Our strong preference is arbitration</w:t>
        </w:r>
      </w:ins>
      <w:ins w:id="362" w:author="Michaela Duve" w:date="2016-08-25T11:46:00Z">
        <w:r w:rsidR="00D40B35">
          <w:t xml:space="preserve"> with 3 arbitrators</w:t>
        </w:r>
      </w:ins>
      <w:ins w:id="363" w:author="Michaela Duve" w:date="2016-08-08T15:21:00Z">
        <w:r>
          <w:t xml:space="preserve"> but in order to ensure the quality we would like to add the following: </w:t>
        </w:r>
      </w:ins>
    </w:p>
    <w:p w14:paraId="7F794489" w14:textId="77777777" w:rsidR="00251565" w:rsidRPr="00AA0CA8" w:rsidRDefault="00251565" w:rsidP="00251565">
      <w:pPr>
        <w:ind w:left="2898" w:hanging="18"/>
        <w:rPr>
          <w:ins w:id="364" w:author="Michaela Duve" w:date="2016-08-08T15:22:00Z"/>
        </w:rPr>
      </w:pPr>
      <w:ins w:id="365" w:author="Michaela Duve" w:date="2016-08-08T15:22:00Z">
        <w:r w:rsidRPr="00AA0CA8">
          <w:t>In §22.</w:t>
        </w:r>
        <w:r>
          <w:t>2</w:t>
        </w:r>
        <w:r w:rsidRPr="00AA0CA8">
          <w:t xml:space="preserve"> line five between the words “nominate one arbitrator.” and “The place of” the following words shall be added “Any arbitrator that is appointed shall be an English lawyer and a Queens Council from a recognized Barristers Chamber in London.”</w:t>
        </w:r>
      </w:ins>
    </w:p>
    <w:p w14:paraId="6A474509" w14:textId="77777777" w:rsidR="00251565" w:rsidRDefault="00251565">
      <w:pPr>
        <w:pStyle w:val="Textkrper"/>
        <w:spacing w:after="0"/>
        <w:ind w:left="2880"/>
        <w:jc w:val="left"/>
      </w:pPr>
    </w:p>
    <w:p w14:paraId="4B30617B" w14:textId="77777777" w:rsidR="00286CF1" w:rsidRDefault="00040457">
      <w:pPr>
        <w:pStyle w:val="Textkrper"/>
        <w:spacing w:after="0"/>
        <w:ind w:left="2880"/>
        <w:jc w:val="left"/>
      </w:pPr>
      <w:r>
        <w:t>[</w:t>
      </w:r>
      <w:r w:rsidR="00286CF1">
        <w:rPr>
          <w:color w:val="000000"/>
        </w:rPr>
        <w:t xml:space="preserve">   </w:t>
      </w:r>
      <w:r>
        <w:t xml:space="preserve">] </w:t>
      </w:r>
      <w:r w:rsidR="00286CF1">
        <w:t>Option B shall apply and the language of the arbitration shall be</w:t>
      </w:r>
      <w:r w:rsidR="000E66B3">
        <w:t xml:space="preserve"> </w:t>
      </w:r>
      <w:r w:rsidR="00286CF1">
        <w:t>_______________; or</w:t>
      </w:r>
      <w:r>
        <w:br/>
      </w:r>
      <w:r w:rsidR="00286CF1">
        <w:t>[</w:t>
      </w:r>
      <w:r w:rsidR="00286CF1">
        <w:rPr>
          <w:color w:val="000000"/>
        </w:rPr>
        <w:t xml:space="preserve">   </w:t>
      </w:r>
      <w:r w:rsidR="00286CF1">
        <w:t>] Neither Option A nor Option B shall apply and the following provisions shall apply in respect of governing law and dispute resolution:</w:t>
      </w:r>
    </w:p>
    <w:p w14:paraId="1A188527" w14:textId="77777777" w:rsidR="00040457" w:rsidRDefault="00286CF1">
      <w:pPr>
        <w:pStyle w:val="Textkrper"/>
        <w:spacing w:after="0"/>
        <w:ind w:left="2880"/>
        <w:jc w:val="left"/>
      </w:pPr>
      <w:r>
        <w:t>_____________________________________________________.</w:t>
      </w:r>
      <w:r w:rsidR="00040457">
        <w:t xml:space="preserve"> </w:t>
      </w:r>
    </w:p>
    <w:p w14:paraId="39B8D800" w14:textId="77777777" w:rsidR="00040457" w:rsidRDefault="00040457" w:rsidP="00F755F2">
      <w:pPr>
        <w:pStyle w:val="Textkrper"/>
        <w:spacing w:after="0"/>
        <w:ind w:left="2880"/>
      </w:pPr>
    </w:p>
    <w:p w14:paraId="03433FA3" w14:textId="77777777" w:rsidR="00040457" w:rsidRDefault="00040457">
      <w:pPr>
        <w:pStyle w:val="Textkrper"/>
        <w:spacing w:after="0"/>
        <w:jc w:val="left"/>
      </w:pPr>
    </w:p>
    <w:p w14:paraId="45ECF634" w14:textId="77777777" w:rsidR="00040457" w:rsidRDefault="00040457" w:rsidP="003C6D2F">
      <w:pPr>
        <w:pStyle w:val="Textkrper"/>
        <w:spacing w:after="0"/>
        <w:ind w:left="2880"/>
      </w:pPr>
    </w:p>
    <w:p w14:paraId="2EAE0641" w14:textId="77777777" w:rsidR="00040457" w:rsidRDefault="00040457">
      <w:pPr>
        <w:pStyle w:val="Textkrper"/>
        <w:jc w:val="center"/>
        <w:rPr>
          <w:b/>
          <w:sz w:val="22"/>
        </w:rPr>
      </w:pPr>
      <w:r>
        <w:rPr>
          <w:b/>
          <w:sz w:val="22"/>
        </w:rPr>
        <w:t>§23</w:t>
      </w:r>
      <w:r>
        <w:rPr>
          <w:b/>
          <w:sz w:val="22"/>
        </w:rPr>
        <w:br/>
      </w:r>
      <w:r>
        <w:rPr>
          <w:b/>
          <w:sz w:val="22"/>
          <w:u w:val="single"/>
        </w:rPr>
        <w:t>Miscellaneous</w:t>
      </w:r>
    </w:p>
    <w:p w14:paraId="6532C287" w14:textId="77777777" w:rsidR="00040457" w:rsidRDefault="00040457">
      <w:pPr>
        <w:pStyle w:val="Textkrper"/>
        <w:rPr>
          <w:b/>
        </w:rPr>
      </w:pPr>
      <w:r>
        <w:rPr>
          <w:b/>
        </w:rPr>
        <w:t>§ 23.2</w:t>
      </w:r>
      <w:r>
        <w:t xml:space="preserve"> </w:t>
      </w:r>
      <w:r>
        <w:rPr>
          <w:b/>
        </w:rPr>
        <w:t>Notices, Invoices and Payments:</w:t>
      </w:r>
    </w:p>
    <w:tbl>
      <w:tblPr>
        <w:tblW w:w="10077" w:type="dxa"/>
        <w:tblLayout w:type="fixed"/>
        <w:tblLook w:val="0000" w:firstRow="0" w:lastRow="0" w:firstColumn="0" w:lastColumn="0" w:noHBand="0" w:noVBand="0"/>
      </w:tblPr>
      <w:tblGrid>
        <w:gridCol w:w="3978"/>
        <w:gridCol w:w="3501"/>
        <w:gridCol w:w="2598"/>
      </w:tblGrid>
      <w:tr w:rsidR="00040457" w14:paraId="77A1C00A" w14:textId="77777777" w:rsidTr="0081682C">
        <w:tc>
          <w:tcPr>
            <w:tcW w:w="3978" w:type="dxa"/>
          </w:tcPr>
          <w:p w14:paraId="675DA9DB" w14:textId="77777777" w:rsidR="00040457" w:rsidRDefault="00040457" w:rsidP="001A3208">
            <w:pPr>
              <w:rPr>
                <w:b/>
                <w:caps/>
                <w:color w:val="000000"/>
              </w:rPr>
            </w:pPr>
            <w:r>
              <w:rPr>
                <w:color w:val="000000"/>
              </w:rPr>
              <w:t>(a)</w:t>
            </w:r>
            <w:r>
              <w:rPr>
                <w:color w:val="000000"/>
              </w:rPr>
              <w:tab/>
            </w:r>
            <w:r>
              <w:rPr>
                <w:b/>
                <w:caps/>
                <w:color w:val="000000"/>
              </w:rPr>
              <w:t>to Party A:</w:t>
            </w:r>
          </w:p>
          <w:p w14:paraId="0F4A1738" w14:textId="77777777" w:rsidR="00040457" w:rsidRDefault="00040457" w:rsidP="001A3208">
            <w:pPr>
              <w:rPr>
                <w:color w:val="000000"/>
              </w:rPr>
            </w:pPr>
          </w:p>
        </w:tc>
        <w:tc>
          <w:tcPr>
            <w:tcW w:w="3501" w:type="dxa"/>
          </w:tcPr>
          <w:p w14:paraId="28697EF6" w14:textId="77777777" w:rsidR="00040457" w:rsidRDefault="00040457" w:rsidP="001A3208">
            <w:pPr>
              <w:rPr>
                <w:color w:val="000000"/>
              </w:rPr>
            </w:pPr>
          </w:p>
        </w:tc>
        <w:tc>
          <w:tcPr>
            <w:tcW w:w="2598" w:type="dxa"/>
          </w:tcPr>
          <w:p w14:paraId="72385F02" w14:textId="77777777" w:rsidR="00040457" w:rsidRDefault="00040457">
            <w:pPr>
              <w:pStyle w:val="Kopfzeile"/>
            </w:pPr>
          </w:p>
        </w:tc>
      </w:tr>
      <w:tr w:rsidR="00040457" w14:paraId="49DDFBBF" w14:textId="77777777" w:rsidTr="0081682C">
        <w:tc>
          <w:tcPr>
            <w:tcW w:w="3978" w:type="dxa"/>
          </w:tcPr>
          <w:p w14:paraId="13514AA1" w14:textId="77777777" w:rsidR="00040457" w:rsidRDefault="00040457" w:rsidP="001A3208">
            <w:pPr>
              <w:rPr>
                <w:b/>
                <w:color w:val="000000"/>
              </w:rPr>
            </w:pPr>
            <w:r>
              <w:rPr>
                <w:color w:val="000000"/>
              </w:rPr>
              <w:tab/>
            </w:r>
            <w:r>
              <w:rPr>
                <w:b/>
                <w:color w:val="000000"/>
              </w:rPr>
              <w:t xml:space="preserve">Notices </w:t>
            </w:r>
          </w:p>
          <w:p w14:paraId="30A8B3DE" w14:textId="77777777" w:rsidR="00040457" w:rsidRDefault="00040457" w:rsidP="001A3208">
            <w:pPr>
              <w:rPr>
                <w:color w:val="000000"/>
              </w:rPr>
            </w:pPr>
          </w:p>
        </w:tc>
        <w:tc>
          <w:tcPr>
            <w:tcW w:w="3501" w:type="dxa"/>
          </w:tcPr>
          <w:p w14:paraId="53091A06" w14:textId="77777777" w:rsidR="00040457" w:rsidRDefault="00040457" w:rsidP="001A3208">
            <w:pPr>
              <w:rPr>
                <w:color w:val="000000"/>
              </w:rPr>
            </w:pPr>
          </w:p>
        </w:tc>
        <w:tc>
          <w:tcPr>
            <w:tcW w:w="2598" w:type="dxa"/>
          </w:tcPr>
          <w:p w14:paraId="1F3831DF" w14:textId="77777777" w:rsidR="00040457" w:rsidRDefault="00040457">
            <w:pPr>
              <w:pStyle w:val="Kopfzeile"/>
            </w:pPr>
          </w:p>
        </w:tc>
      </w:tr>
      <w:tr w:rsidR="00040457" w14:paraId="63637A6C" w14:textId="77777777" w:rsidTr="0081682C">
        <w:tc>
          <w:tcPr>
            <w:tcW w:w="3978" w:type="dxa"/>
          </w:tcPr>
          <w:p w14:paraId="640FB004" w14:textId="77777777" w:rsidR="00040457" w:rsidRDefault="00040457" w:rsidP="001A3208">
            <w:pPr>
              <w:rPr>
                <w:color w:val="000000"/>
              </w:rPr>
            </w:pPr>
            <w:r>
              <w:rPr>
                <w:color w:val="000000"/>
              </w:rPr>
              <w:tab/>
              <w:t>Address:</w:t>
            </w:r>
          </w:p>
          <w:p w14:paraId="48E07D4B" w14:textId="77777777" w:rsidR="00040457" w:rsidRDefault="00040457" w:rsidP="001A3208">
            <w:pPr>
              <w:rPr>
                <w:color w:val="000000"/>
              </w:rPr>
            </w:pPr>
          </w:p>
        </w:tc>
        <w:tc>
          <w:tcPr>
            <w:tcW w:w="3501" w:type="dxa"/>
          </w:tcPr>
          <w:p w14:paraId="6733790A" w14:textId="77777777" w:rsidR="00040457" w:rsidRDefault="00D41517" w:rsidP="001A3208">
            <w:pPr>
              <w:rPr>
                <w:color w:val="000000"/>
              </w:rPr>
            </w:pPr>
            <w:r>
              <w:rPr>
                <w:color w:val="000000"/>
              </w:rPr>
              <w:t>Centrica</w:t>
            </w:r>
            <w:r w:rsidR="00040457">
              <w:rPr>
                <w:color w:val="000000"/>
              </w:rPr>
              <w:t xml:space="preserve"> Energy Limited, Millstream, Maidenhead Road, Windsor, SL4 5GD</w:t>
            </w:r>
          </w:p>
        </w:tc>
        <w:tc>
          <w:tcPr>
            <w:tcW w:w="2598" w:type="dxa"/>
          </w:tcPr>
          <w:p w14:paraId="3CB769D2" w14:textId="77777777" w:rsidR="00040457" w:rsidRDefault="00040457">
            <w:pPr>
              <w:pStyle w:val="Kopfzeile"/>
            </w:pPr>
          </w:p>
        </w:tc>
      </w:tr>
      <w:tr w:rsidR="00040457" w14:paraId="25356455" w14:textId="77777777" w:rsidTr="0081682C">
        <w:tc>
          <w:tcPr>
            <w:tcW w:w="3978" w:type="dxa"/>
          </w:tcPr>
          <w:p w14:paraId="7A5C78F7" w14:textId="77777777" w:rsidR="00040457" w:rsidRDefault="00040457" w:rsidP="001A3208">
            <w:pPr>
              <w:rPr>
                <w:color w:val="000000"/>
              </w:rPr>
            </w:pPr>
            <w:r>
              <w:rPr>
                <w:color w:val="000000"/>
              </w:rPr>
              <w:tab/>
              <w:t>Telephone No:</w:t>
            </w:r>
          </w:p>
          <w:p w14:paraId="4899A5F9" w14:textId="77777777" w:rsidR="00040457" w:rsidRDefault="00040457" w:rsidP="001A3208">
            <w:pPr>
              <w:rPr>
                <w:color w:val="000000"/>
              </w:rPr>
            </w:pPr>
          </w:p>
        </w:tc>
        <w:tc>
          <w:tcPr>
            <w:tcW w:w="3501" w:type="dxa"/>
          </w:tcPr>
          <w:p w14:paraId="4981203E" w14:textId="77777777" w:rsidR="00040457" w:rsidRDefault="00040457" w:rsidP="001A3208">
            <w:pPr>
              <w:rPr>
                <w:color w:val="000000"/>
              </w:rPr>
            </w:pPr>
            <w:r>
              <w:rPr>
                <w:color w:val="000000"/>
              </w:rPr>
              <w:t>+44(0) 1753 431000</w:t>
            </w:r>
          </w:p>
        </w:tc>
        <w:tc>
          <w:tcPr>
            <w:tcW w:w="2598" w:type="dxa"/>
          </w:tcPr>
          <w:p w14:paraId="79BEBBBE" w14:textId="77777777" w:rsidR="00040457" w:rsidRDefault="00040457">
            <w:pPr>
              <w:pStyle w:val="Kopfzeile"/>
            </w:pPr>
          </w:p>
        </w:tc>
      </w:tr>
      <w:tr w:rsidR="00040457" w14:paraId="6BA22ACD" w14:textId="77777777" w:rsidTr="0081682C">
        <w:tc>
          <w:tcPr>
            <w:tcW w:w="3978" w:type="dxa"/>
          </w:tcPr>
          <w:p w14:paraId="0C56D18C" w14:textId="77777777" w:rsidR="00040457" w:rsidRDefault="00040457" w:rsidP="001A3208">
            <w:pPr>
              <w:rPr>
                <w:color w:val="000000"/>
              </w:rPr>
            </w:pPr>
            <w:r>
              <w:rPr>
                <w:color w:val="000000"/>
              </w:rPr>
              <w:tab/>
              <w:t>Fax No:</w:t>
            </w:r>
          </w:p>
        </w:tc>
        <w:tc>
          <w:tcPr>
            <w:tcW w:w="3501" w:type="dxa"/>
          </w:tcPr>
          <w:p w14:paraId="79B191F7" w14:textId="77777777" w:rsidR="00040457" w:rsidRDefault="00040457" w:rsidP="001A3208">
            <w:pPr>
              <w:rPr>
                <w:color w:val="000000"/>
              </w:rPr>
            </w:pPr>
            <w:r>
              <w:rPr>
                <w:color w:val="000000"/>
              </w:rPr>
              <w:t>+44(0) 1753 431368</w:t>
            </w:r>
          </w:p>
          <w:p w14:paraId="2C39B415" w14:textId="77777777" w:rsidR="00040457" w:rsidRDefault="00040457" w:rsidP="001A3208">
            <w:pPr>
              <w:rPr>
                <w:color w:val="000000"/>
              </w:rPr>
            </w:pPr>
          </w:p>
        </w:tc>
        <w:tc>
          <w:tcPr>
            <w:tcW w:w="2598" w:type="dxa"/>
          </w:tcPr>
          <w:p w14:paraId="3CBE4D24" w14:textId="77777777" w:rsidR="00040457" w:rsidRDefault="00040457">
            <w:pPr>
              <w:pStyle w:val="Kopfzeile"/>
            </w:pPr>
          </w:p>
        </w:tc>
      </w:tr>
      <w:tr w:rsidR="00040457" w14:paraId="55B8E123" w14:textId="77777777" w:rsidTr="0081682C">
        <w:tc>
          <w:tcPr>
            <w:tcW w:w="3978" w:type="dxa"/>
          </w:tcPr>
          <w:p w14:paraId="4750FAAD" w14:textId="77777777" w:rsidR="00040457" w:rsidRDefault="00040457" w:rsidP="001A3208">
            <w:pPr>
              <w:rPr>
                <w:color w:val="000000"/>
              </w:rPr>
            </w:pPr>
            <w:r>
              <w:rPr>
                <w:color w:val="000000"/>
              </w:rPr>
              <w:tab/>
              <w:t>Attention:</w:t>
            </w:r>
          </w:p>
        </w:tc>
        <w:tc>
          <w:tcPr>
            <w:tcW w:w="3501" w:type="dxa"/>
          </w:tcPr>
          <w:p w14:paraId="08AD9099" w14:textId="77777777" w:rsidR="00040457" w:rsidRDefault="00040457" w:rsidP="001A3208">
            <w:pPr>
              <w:rPr>
                <w:color w:val="000000"/>
              </w:rPr>
            </w:pPr>
            <w:r>
              <w:rPr>
                <w:color w:val="000000"/>
              </w:rPr>
              <w:t>CE General Counsel</w:t>
            </w:r>
          </w:p>
          <w:p w14:paraId="0590F795" w14:textId="77777777" w:rsidR="00040457" w:rsidRDefault="00040457" w:rsidP="001A3208">
            <w:pPr>
              <w:rPr>
                <w:color w:val="000000"/>
              </w:rPr>
            </w:pPr>
          </w:p>
        </w:tc>
        <w:tc>
          <w:tcPr>
            <w:tcW w:w="2598" w:type="dxa"/>
          </w:tcPr>
          <w:p w14:paraId="2576B2DF" w14:textId="77777777" w:rsidR="00040457" w:rsidRDefault="00040457">
            <w:pPr>
              <w:pStyle w:val="Kopfzeile"/>
            </w:pPr>
          </w:p>
        </w:tc>
      </w:tr>
      <w:tr w:rsidR="00123CF1" w14:paraId="7A0B58F1" w14:textId="77777777" w:rsidTr="0081682C">
        <w:tc>
          <w:tcPr>
            <w:tcW w:w="3978" w:type="dxa"/>
          </w:tcPr>
          <w:p w14:paraId="30A1EA89" w14:textId="77777777" w:rsidR="00123CF1" w:rsidRDefault="00123CF1" w:rsidP="00123CF1">
            <w:pPr>
              <w:ind w:left="720"/>
              <w:rPr>
                <w:b/>
                <w:color w:val="000000"/>
              </w:rPr>
            </w:pPr>
            <w:r w:rsidRPr="00123CF1">
              <w:rPr>
                <w:b/>
                <w:color w:val="000000"/>
              </w:rPr>
              <w:t>Confirmations</w:t>
            </w:r>
          </w:p>
          <w:p w14:paraId="4EAF560C" w14:textId="77777777" w:rsidR="00123CF1" w:rsidRPr="00123CF1" w:rsidRDefault="00123CF1" w:rsidP="00123CF1">
            <w:pPr>
              <w:ind w:left="720"/>
              <w:rPr>
                <w:b/>
                <w:color w:val="000000"/>
              </w:rPr>
            </w:pPr>
          </w:p>
        </w:tc>
        <w:tc>
          <w:tcPr>
            <w:tcW w:w="3501" w:type="dxa"/>
          </w:tcPr>
          <w:p w14:paraId="3784E0C1" w14:textId="77777777" w:rsidR="00123CF1" w:rsidRDefault="00123CF1" w:rsidP="001A3208">
            <w:pPr>
              <w:rPr>
                <w:color w:val="000000"/>
              </w:rPr>
            </w:pPr>
          </w:p>
        </w:tc>
        <w:tc>
          <w:tcPr>
            <w:tcW w:w="2598" w:type="dxa"/>
          </w:tcPr>
          <w:p w14:paraId="7FAF1025" w14:textId="77777777" w:rsidR="00123CF1" w:rsidRDefault="00123CF1">
            <w:pPr>
              <w:pStyle w:val="Kopfzeile"/>
            </w:pPr>
          </w:p>
        </w:tc>
      </w:tr>
      <w:tr w:rsidR="00123CF1" w14:paraId="3BDEB7B3" w14:textId="77777777" w:rsidTr="0081682C">
        <w:tc>
          <w:tcPr>
            <w:tcW w:w="3978" w:type="dxa"/>
          </w:tcPr>
          <w:p w14:paraId="20601F59" w14:textId="77777777" w:rsidR="00123CF1" w:rsidRDefault="00123CF1" w:rsidP="00123CF1">
            <w:pPr>
              <w:ind w:left="720"/>
              <w:rPr>
                <w:color w:val="000000"/>
              </w:rPr>
            </w:pPr>
            <w:r>
              <w:rPr>
                <w:color w:val="000000"/>
              </w:rPr>
              <w:t>Tel. No:</w:t>
            </w:r>
          </w:p>
          <w:p w14:paraId="229F4E4F" w14:textId="77777777" w:rsidR="00123CF1" w:rsidRDefault="00123CF1" w:rsidP="00123CF1">
            <w:pPr>
              <w:ind w:left="720"/>
              <w:rPr>
                <w:color w:val="000000"/>
              </w:rPr>
            </w:pPr>
          </w:p>
        </w:tc>
        <w:tc>
          <w:tcPr>
            <w:tcW w:w="3501" w:type="dxa"/>
          </w:tcPr>
          <w:p w14:paraId="548BF049" w14:textId="77777777" w:rsidR="00123CF1" w:rsidRDefault="007E032B" w:rsidP="001A3208">
            <w:pPr>
              <w:rPr>
                <w:color w:val="000000"/>
              </w:rPr>
            </w:pPr>
            <w:r>
              <w:rPr>
                <w:color w:val="000000"/>
              </w:rPr>
              <w:t>+44(0) 1753 431 413</w:t>
            </w:r>
          </w:p>
        </w:tc>
        <w:tc>
          <w:tcPr>
            <w:tcW w:w="2598" w:type="dxa"/>
          </w:tcPr>
          <w:p w14:paraId="178DF438" w14:textId="77777777" w:rsidR="00123CF1" w:rsidRDefault="00123CF1">
            <w:pPr>
              <w:pStyle w:val="Kopfzeile"/>
            </w:pPr>
          </w:p>
        </w:tc>
      </w:tr>
      <w:tr w:rsidR="00123CF1" w14:paraId="4941AE90" w14:textId="77777777" w:rsidTr="0081682C">
        <w:tc>
          <w:tcPr>
            <w:tcW w:w="3978" w:type="dxa"/>
          </w:tcPr>
          <w:p w14:paraId="6A3A2012" w14:textId="77777777" w:rsidR="00123CF1" w:rsidRDefault="00123CF1" w:rsidP="00123CF1">
            <w:pPr>
              <w:ind w:left="720"/>
              <w:rPr>
                <w:color w:val="000000"/>
              </w:rPr>
            </w:pPr>
            <w:r>
              <w:rPr>
                <w:color w:val="000000"/>
              </w:rPr>
              <w:t>Fax No:</w:t>
            </w:r>
          </w:p>
          <w:p w14:paraId="52ED4EC5" w14:textId="77777777" w:rsidR="00123CF1" w:rsidRDefault="00123CF1" w:rsidP="00123CF1">
            <w:pPr>
              <w:ind w:left="720"/>
              <w:rPr>
                <w:color w:val="000000"/>
              </w:rPr>
            </w:pPr>
          </w:p>
        </w:tc>
        <w:tc>
          <w:tcPr>
            <w:tcW w:w="3501" w:type="dxa"/>
          </w:tcPr>
          <w:p w14:paraId="74F3BB8C" w14:textId="77777777" w:rsidR="00123CF1" w:rsidRDefault="007E032B" w:rsidP="001A3208">
            <w:pPr>
              <w:rPr>
                <w:color w:val="000000"/>
              </w:rPr>
            </w:pPr>
            <w:r>
              <w:rPr>
                <w:color w:val="000000"/>
              </w:rPr>
              <w:t>+44(0) 870 060 0283</w:t>
            </w:r>
          </w:p>
        </w:tc>
        <w:tc>
          <w:tcPr>
            <w:tcW w:w="2598" w:type="dxa"/>
          </w:tcPr>
          <w:p w14:paraId="456EDDD9" w14:textId="77777777" w:rsidR="00123CF1" w:rsidRDefault="00123CF1">
            <w:pPr>
              <w:pStyle w:val="Kopfzeile"/>
            </w:pPr>
          </w:p>
        </w:tc>
      </w:tr>
      <w:tr w:rsidR="00040457" w14:paraId="7C34F485" w14:textId="77777777" w:rsidTr="0081682C">
        <w:tc>
          <w:tcPr>
            <w:tcW w:w="3978" w:type="dxa"/>
          </w:tcPr>
          <w:p w14:paraId="77D2B741" w14:textId="77777777" w:rsidR="00040457" w:rsidRDefault="00040457" w:rsidP="001A3208">
            <w:pPr>
              <w:rPr>
                <w:color w:val="000000"/>
              </w:rPr>
            </w:pPr>
            <w:r>
              <w:rPr>
                <w:color w:val="000000"/>
              </w:rPr>
              <w:tab/>
            </w:r>
            <w:r>
              <w:rPr>
                <w:b/>
                <w:color w:val="000000"/>
              </w:rPr>
              <w:t>Invoices</w:t>
            </w:r>
          </w:p>
          <w:p w14:paraId="69CD3CDC" w14:textId="77777777" w:rsidR="00040457" w:rsidRDefault="00040457" w:rsidP="001A3208">
            <w:pPr>
              <w:rPr>
                <w:color w:val="000000"/>
              </w:rPr>
            </w:pPr>
          </w:p>
        </w:tc>
        <w:tc>
          <w:tcPr>
            <w:tcW w:w="3501" w:type="dxa"/>
          </w:tcPr>
          <w:p w14:paraId="01A4B4B1" w14:textId="77777777" w:rsidR="00040457" w:rsidRDefault="00040457" w:rsidP="001A3208">
            <w:pPr>
              <w:rPr>
                <w:color w:val="000000"/>
              </w:rPr>
            </w:pPr>
          </w:p>
        </w:tc>
        <w:tc>
          <w:tcPr>
            <w:tcW w:w="2598" w:type="dxa"/>
          </w:tcPr>
          <w:p w14:paraId="26B4ABF1" w14:textId="77777777" w:rsidR="00040457" w:rsidRDefault="00040457">
            <w:pPr>
              <w:pStyle w:val="Kopfzeile"/>
            </w:pPr>
          </w:p>
        </w:tc>
      </w:tr>
      <w:tr w:rsidR="00040457" w14:paraId="5974601E" w14:textId="77777777" w:rsidTr="0081682C">
        <w:tc>
          <w:tcPr>
            <w:tcW w:w="3978" w:type="dxa"/>
          </w:tcPr>
          <w:p w14:paraId="169591F6" w14:textId="77777777" w:rsidR="00040457" w:rsidRDefault="00040457" w:rsidP="001A3208">
            <w:pPr>
              <w:rPr>
                <w:color w:val="000000"/>
              </w:rPr>
            </w:pPr>
            <w:r>
              <w:rPr>
                <w:color w:val="000000"/>
              </w:rPr>
              <w:tab/>
              <w:t>Tel. No:</w:t>
            </w:r>
          </w:p>
          <w:p w14:paraId="030D3B00" w14:textId="77777777" w:rsidR="00040457" w:rsidRDefault="00040457" w:rsidP="001A3208">
            <w:pPr>
              <w:rPr>
                <w:color w:val="000000"/>
              </w:rPr>
            </w:pPr>
          </w:p>
        </w:tc>
        <w:tc>
          <w:tcPr>
            <w:tcW w:w="3501" w:type="dxa"/>
          </w:tcPr>
          <w:p w14:paraId="2D9D1E0E" w14:textId="77777777" w:rsidR="00040457" w:rsidRDefault="00040457" w:rsidP="001A3208">
            <w:pPr>
              <w:rPr>
                <w:color w:val="000000"/>
              </w:rPr>
            </w:pPr>
            <w:r>
              <w:rPr>
                <w:color w:val="000000"/>
              </w:rPr>
              <w:t>+44(0) 1753 431032</w:t>
            </w:r>
          </w:p>
        </w:tc>
        <w:tc>
          <w:tcPr>
            <w:tcW w:w="2598" w:type="dxa"/>
          </w:tcPr>
          <w:p w14:paraId="7F96DB9F" w14:textId="77777777" w:rsidR="00040457" w:rsidRDefault="00040457">
            <w:pPr>
              <w:pStyle w:val="Kopfzeile"/>
            </w:pPr>
          </w:p>
        </w:tc>
      </w:tr>
      <w:tr w:rsidR="00040457" w14:paraId="691DE098" w14:textId="77777777" w:rsidTr="0081682C">
        <w:tc>
          <w:tcPr>
            <w:tcW w:w="3978" w:type="dxa"/>
          </w:tcPr>
          <w:p w14:paraId="60983464" w14:textId="77777777" w:rsidR="00040457" w:rsidRDefault="00040457" w:rsidP="001A3208">
            <w:pPr>
              <w:rPr>
                <w:color w:val="000000"/>
              </w:rPr>
            </w:pPr>
            <w:r>
              <w:rPr>
                <w:color w:val="000000"/>
              </w:rPr>
              <w:tab/>
              <w:t>Attention:</w:t>
            </w:r>
          </w:p>
        </w:tc>
        <w:tc>
          <w:tcPr>
            <w:tcW w:w="3501" w:type="dxa"/>
          </w:tcPr>
          <w:p w14:paraId="4A1EC3D5" w14:textId="77777777" w:rsidR="00040457" w:rsidRDefault="00040457" w:rsidP="001A3208">
            <w:pPr>
              <w:rPr>
                <w:color w:val="000000"/>
              </w:rPr>
            </w:pPr>
            <w:r>
              <w:rPr>
                <w:color w:val="000000"/>
              </w:rPr>
              <w:t xml:space="preserve">Back Office </w:t>
            </w:r>
          </w:p>
          <w:p w14:paraId="194BA49D" w14:textId="77777777" w:rsidR="00040457" w:rsidRDefault="00040457" w:rsidP="001A3208">
            <w:pPr>
              <w:rPr>
                <w:color w:val="000000"/>
              </w:rPr>
            </w:pPr>
          </w:p>
        </w:tc>
        <w:tc>
          <w:tcPr>
            <w:tcW w:w="2598" w:type="dxa"/>
          </w:tcPr>
          <w:p w14:paraId="05F6D389" w14:textId="77777777" w:rsidR="00040457" w:rsidRDefault="00040457">
            <w:pPr>
              <w:pStyle w:val="Kopfzeile"/>
            </w:pPr>
          </w:p>
        </w:tc>
      </w:tr>
      <w:tr w:rsidR="00040457" w14:paraId="354EDB2A" w14:textId="77777777" w:rsidTr="0081682C">
        <w:tc>
          <w:tcPr>
            <w:tcW w:w="3978" w:type="dxa"/>
          </w:tcPr>
          <w:p w14:paraId="3A3E1F68" w14:textId="77777777" w:rsidR="00040457" w:rsidRDefault="00040457">
            <w:pPr>
              <w:pStyle w:val="Textkrper"/>
              <w:tabs>
                <w:tab w:val="left" w:pos="720"/>
              </w:tabs>
              <w:jc w:val="left"/>
              <w:rPr>
                <w:b/>
              </w:rPr>
            </w:pPr>
            <w:r>
              <w:lastRenderedPageBreak/>
              <w:tab/>
            </w:r>
            <w:r>
              <w:rPr>
                <w:b/>
              </w:rPr>
              <w:t>Payments</w:t>
            </w:r>
          </w:p>
        </w:tc>
        <w:tc>
          <w:tcPr>
            <w:tcW w:w="3501" w:type="dxa"/>
          </w:tcPr>
          <w:p w14:paraId="7C4799BE" w14:textId="77777777" w:rsidR="00040457" w:rsidRDefault="00040457">
            <w:pPr>
              <w:pStyle w:val="Textkrper"/>
            </w:pPr>
          </w:p>
        </w:tc>
        <w:tc>
          <w:tcPr>
            <w:tcW w:w="2598" w:type="dxa"/>
          </w:tcPr>
          <w:p w14:paraId="61E1FA5E" w14:textId="77777777" w:rsidR="00040457" w:rsidRDefault="00040457">
            <w:pPr>
              <w:pStyle w:val="Textkrper"/>
            </w:pPr>
          </w:p>
        </w:tc>
      </w:tr>
      <w:tr w:rsidR="00040457" w14:paraId="756818BC" w14:textId="77777777" w:rsidTr="0081682C">
        <w:tc>
          <w:tcPr>
            <w:tcW w:w="3978" w:type="dxa"/>
          </w:tcPr>
          <w:p w14:paraId="2D3AAD21" w14:textId="77777777" w:rsidR="00040457" w:rsidRDefault="00040457">
            <w:pPr>
              <w:pStyle w:val="Textkrper"/>
              <w:tabs>
                <w:tab w:val="left" w:pos="720"/>
              </w:tabs>
              <w:jc w:val="left"/>
            </w:pPr>
            <w:r>
              <w:tab/>
              <w:t>Bank account details</w:t>
            </w:r>
          </w:p>
        </w:tc>
        <w:tc>
          <w:tcPr>
            <w:tcW w:w="3501" w:type="dxa"/>
          </w:tcPr>
          <w:p w14:paraId="3F10A0C8" w14:textId="77777777" w:rsidR="0081682C" w:rsidRDefault="0081682C" w:rsidP="0081682C">
            <w:pPr>
              <w:pStyle w:val="Textkrper"/>
            </w:pPr>
            <w:r>
              <w:t xml:space="preserve">Barclays Bank plc </w:t>
            </w:r>
          </w:p>
          <w:p w14:paraId="7BF4F1AB" w14:textId="77777777" w:rsidR="0081682C" w:rsidRDefault="0081682C" w:rsidP="0081682C">
            <w:pPr>
              <w:pStyle w:val="Textkrper"/>
            </w:pPr>
            <w:r>
              <w:t>Sort Code: 20-00-00</w:t>
            </w:r>
          </w:p>
          <w:p w14:paraId="7EE8253A" w14:textId="77777777" w:rsidR="0081682C" w:rsidRDefault="0081682C" w:rsidP="0081682C">
            <w:pPr>
              <w:pStyle w:val="Textkrper"/>
              <w:spacing w:after="0"/>
            </w:pPr>
            <w:r>
              <w:t>Account No.: 69661244 Euro</w:t>
            </w:r>
          </w:p>
          <w:p w14:paraId="2AE928DE" w14:textId="77777777" w:rsidR="0081682C" w:rsidRDefault="0081682C" w:rsidP="0081682C">
            <w:pPr>
              <w:pStyle w:val="Textkrper"/>
              <w:spacing w:after="0"/>
            </w:pPr>
            <w:r>
              <w:t xml:space="preserve">IBAN: </w:t>
            </w:r>
            <w:r w:rsidRPr="00E0600E">
              <w:t>GB41 BARC 2000 0069 6612 44</w:t>
            </w:r>
          </w:p>
          <w:p w14:paraId="4DD19DCC" w14:textId="77777777" w:rsidR="0081682C" w:rsidRDefault="0081682C" w:rsidP="0081682C">
            <w:pPr>
              <w:pStyle w:val="Textkrper"/>
              <w:spacing w:after="0"/>
            </w:pPr>
          </w:p>
          <w:p w14:paraId="7D9F6A15" w14:textId="77777777" w:rsidR="0081682C" w:rsidRPr="00B20CA4" w:rsidRDefault="0081682C" w:rsidP="0081682C">
            <w:pPr>
              <w:pStyle w:val="Textkrper"/>
              <w:spacing w:after="0"/>
              <w:rPr>
                <w:color w:val="000000"/>
              </w:rPr>
            </w:pPr>
            <w:r w:rsidRPr="00B20CA4">
              <w:t xml:space="preserve">Account No.: </w:t>
            </w:r>
            <w:r w:rsidRPr="00B20CA4">
              <w:rPr>
                <w:color w:val="000000"/>
              </w:rPr>
              <w:t>30823732 GBP</w:t>
            </w:r>
          </w:p>
          <w:p w14:paraId="67B592B3" w14:textId="77777777" w:rsidR="0081682C" w:rsidRPr="00B20CA4" w:rsidRDefault="0081682C" w:rsidP="0081682C">
            <w:pPr>
              <w:pStyle w:val="Textkrper"/>
              <w:spacing w:after="0"/>
              <w:ind w:right="-86"/>
            </w:pPr>
            <w:r w:rsidRPr="00B20CA4">
              <w:rPr>
                <w:color w:val="000000"/>
              </w:rPr>
              <w:t>IBAN: GB88 BARC 2000 0030 8237 32</w:t>
            </w:r>
          </w:p>
          <w:p w14:paraId="3BC9CC99" w14:textId="77777777" w:rsidR="0081682C" w:rsidRDefault="0081682C" w:rsidP="0081682C">
            <w:pPr>
              <w:pStyle w:val="Textkrper"/>
              <w:spacing w:after="0"/>
            </w:pPr>
          </w:p>
          <w:p w14:paraId="47BACED1" w14:textId="77777777" w:rsidR="007E032B" w:rsidRDefault="0081682C">
            <w:pPr>
              <w:pStyle w:val="Textkrper"/>
            </w:pPr>
            <w:r>
              <w:t xml:space="preserve">SWIFT: </w:t>
            </w:r>
            <w:r w:rsidRPr="00E0600E">
              <w:t>BARCGB22</w:t>
            </w:r>
          </w:p>
        </w:tc>
        <w:tc>
          <w:tcPr>
            <w:tcW w:w="2598" w:type="dxa"/>
          </w:tcPr>
          <w:p w14:paraId="649CFB78" w14:textId="77777777" w:rsidR="00040457" w:rsidRDefault="00040457">
            <w:pPr>
              <w:pStyle w:val="Textkrper"/>
            </w:pPr>
          </w:p>
        </w:tc>
      </w:tr>
    </w:tbl>
    <w:p w14:paraId="3589E4F3" w14:textId="77777777" w:rsidR="00040457" w:rsidRDefault="00040457">
      <w:pPr>
        <w:pStyle w:val="Textkrper"/>
      </w:pPr>
    </w:p>
    <w:tbl>
      <w:tblPr>
        <w:tblW w:w="9816" w:type="dxa"/>
        <w:tblLayout w:type="fixed"/>
        <w:tblLook w:val="0000" w:firstRow="0" w:lastRow="0" w:firstColumn="0" w:lastColumn="0" w:noHBand="0" w:noVBand="0"/>
      </w:tblPr>
      <w:tblGrid>
        <w:gridCol w:w="3978"/>
        <w:gridCol w:w="3240"/>
        <w:gridCol w:w="2598"/>
      </w:tblGrid>
      <w:tr w:rsidR="00040457" w14:paraId="4BE8B79D" w14:textId="77777777" w:rsidTr="009A3284">
        <w:tc>
          <w:tcPr>
            <w:tcW w:w="3978" w:type="dxa"/>
          </w:tcPr>
          <w:p w14:paraId="0621137A" w14:textId="77777777" w:rsidR="00040457" w:rsidRPr="00D40B35" w:rsidRDefault="00040457">
            <w:pPr>
              <w:pStyle w:val="Textkrper"/>
              <w:tabs>
                <w:tab w:val="left" w:pos="720"/>
              </w:tabs>
              <w:jc w:val="left"/>
            </w:pPr>
            <w:r w:rsidRPr="00D40B35">
              <w:t>(b)</w:t>
            </w:r>
            <w:r w:rsidRPr="00D40B35">
              <w:tab/>
            </w:r>
            <w:r w:rsidRPr="00D40B35">
              <w:rPr>
                <w:b/>
                <w:caps/>
                <w:sz w:val="22"/>
              </w:rPr>
              <w:t>to Party b:</w:t>
            </w:r>
          </w:p>
        </w:tc>
        <w:tc>
          <w:tcPr>
            <w:tcW w:w="3240" w:type="dxa"/>
          </w:tcPr>
          <w:p w14:paraId="3DF4D097" w14:textId="77777777" w:rsidR="00040457" w:rsidRDefault="00040457">
            <w:pPr>
              <w:pStyle w:val="Textkrper"/>
            </w:pPr>
          </w:p>
        </w:tc>
        <w:tc>
          <w:tcPr>
            <w:tcW w:w="2598" w:type="dxa"/>
          </w:tcPr>
          <w:p w14:paraId="73F2FD34" w14:textId="77777777" w:rsidR="00040457" w:rsidRDefault="00040457">
            <w:pPr>
              <w:pStyle w:val="Textkrper"/>
            </w:pPr>
          </w:p>
        </w:tc>
      </w:tr>
      <w:tr w:rsidR="00040457" w14:paraId="46E5290A" w14:textId="77777777" w:rsidTr="009A3284">
        <w:tc>
          <w:tcPr>
            <w:tcW w:w="3978" w:type="dxa"/>
          </w:tcPr>
          <w:p w14:paraId="39D8E876" w14:textId="77777777" w:rsidR="00040457" w:rsidRPr="00D40B35" w:rsidRDefault="00040457">
            <w:pPr>
              <w:pStyle w:val="Textkrper"/>
              <w:tabs>
                <w:tab w:val="left" w:pos="720"/>
              </w:tabs>
              <w:jc w:val="left"/>
              <w:rPr>
                <w:b/>
              </w:rPr>
            </w:pPr>
            <w:r w:rsidRPr="00D40B35">
              <w:tab/>
            </w:r>
            <w:r w:rsidRPr="00D40B35">
              <w:rPr>
                <w:b/>
              </w:rPr>
              <w:t>Notices &amp; Correspondence</w:t>
            </w:r>
          </w:p>
        </w:tc>
        <w:tc>
          <w:tcPr>
            <w:tcW w:w="3240" w:type="dxa"/>
          </w:tcPr>
          <w:p w14:paraId="515ADC52" w14:textId="77777777" w:rsidR="00040457" w:rsidRPr="00D921EB" w:rsidRDefault="00040457">
            <w:pPr>
              <w:pStyle w:val="Textkrper"/>
              <w:rPr>
                <w:highlight w:val="yellow"/>
              </w:rPr>
            </w:pPr>
          </w:p>
        </w:tc>
        <w:tc>
          <w:tcPr>
            <w:tcW w:w="2598" w:type="dxa"/>
          </w:tcPr>
          <w:p w14:paraId="25C30D62" w14:textId="77777777" w:rsidR="00040457" w:rsidRPr="00D921EB" w:rsidRDefault="00040457">
            <w:pPr>
              <w:pStyle w:val="Textkrper"/>
              <w:rPr>
                <w:highlight w:val="yellow"/>
              </w:rPr>
            </w:pPr>
          </w:p>
        </w:tc>
      </w:tr>
      <w:tr w:rsidR="00040457" w14:paraId="16DDD1DE" w14:textId="77777777" w:rsidTr="009A3284">
        <w:tc>
          <w:tcPr>
            <w:tcW w:w="3978" w:type="dxa"/>
          </w:tcPr>
          <w:p w14:paraId="60644690" w14:textId="77777777" w:rsidR="00040457" w:rsidRPr="00D40B35" w:rsidRDefault="00040457">
            <w:pPr>
              <w:pStyle w:val="Textkrper"/>
              <w:tabs>
                <w:tab w:val="left" w:pos="720"/>
              </w:tabs>
              <w:jc w:val="left"/>
              <w:rPr>
                <w:rPrChange w:id="366" w:author="Michaela Duve" w:date="2016-08-25T11:46:00Z">
                  <w:rPr>
                    <w:highlight w:val="yellow"/>
                  </w:rPr>
                </w:rPrChange>
              </w:rPr>
            </w:pPr>
            <w:r w:rsidRPr="00D40B35">
              <w:rPr>
                <w:rPrChange w:id="367" w:author="Michaela Duve" w:date="2016-08-25T11:46:00Z">
                  <w:rPr>
                    <w:highlight w:val="yellow"/>
                  </w:rPr>
                </w:rPrChange>
              </w:rPr>
              <w:tab/>
              <w:t>Address:</w:t>
            </w:r>
          </w:p>
        </w:tc>
        <w:tc>
          <w:tcPr>
            <w:tcW w:w="3240" w:type="dxa"/>
          </w:tcPr>
          <w:p w14:paraId="01F3EBAA" w14:textId="77777777" w:rsidR="00040457" w:rsidRPr="00D921EB" w:rsidRDefault="00251565">
            <w:pPr>
              <w:pStyle w:val="Textkrper"/>
              <w:rPr>
                <w:highlight w:val="yellow"/>
              </w:rPr>
            </w:pPr>
            <w:ins w:id="368" w:author="Michaela Duve" w:date="2016-08-08T15:23:00Z">
              <w:r w:rsidRPr="00543C91">
                <w:t>Grafenauweg 4, CH-6300 Zug, Switzerland</w:t>
              </w:r>
            </w:ins>
          </w:p>
        </w:tc>
        <w:tc>
          <w:tcPr>
            <w:tcW w:w="2598" w:type="dxa"/>
          </w:tcPr>
          <w:p w14:paraId="05A49B13" w14:textId="77777777" w:rsidR="00040457" w:rsidRPr="00D921EB" w:rsidRDefault="00040457">
            <w:pPr>
              <w:pStyle w:val="Textkrper"/>
              <w:rPr>
                <w:highlight w:val="yellow"/>
              </w:rPr>
            </w:pPr>
          </w:p>
        </w:tc>
      </w:tr>
      <w:tr w:rsidR="00040457" w14:paraId="2B6F99B4" w14:textId="77777777" w:rsidTr="009A3284">
        <w:tc>
          <w:tcPr>
            <w:tcW w:w="3978" w:type="dxa"/>
          </w:tcPr>
          <w:p w14:paraId="56C8F154" w14:textId="77777777" w:rsidR="00040457" w:rsidRPr="00D40B35" w:rsidRDefault="00040457">
            <w:pPr>
              <w:pStyle w:val="Textkrper"/>
              <w:tabs>
                <w:tab w:val="left" w:pos="720"/>
              </w:tabs>
              <w:jc w:val="left"/>
              <w:rPr>
                <w:rPrChange w:id="369" w:author="Michaela Duve" w:date="2016-08-25T11:46:00Z">
                  <w:rPr>
                    <w:highlight w:val="yellow"/>
                  </w:rPr>
                </w:rPrChange>
              </w:rPr>
            </w:pPr>
            <w:r w:rsidRPr="00D40B35">
              <w:rPr>
                <w:rPrChange w:id="370" w:author="Michaela Duve" w:date="2016-08-25T11:46:00Z">
                  <w:rPr>
                    <w:highlight w:val="yellow"/>
                  </w:rPr>
                </w:rPrChange>
              </w:rPr>
              <w:tab/>
              <w:t>Telephone No:</w:t>
            </w:r>
          </w:p>
        </w:tc>
        <w:tc>
          <w:tcPr>
            <w:tcW w:w="3240" w:type="dxa"/>
          </w:tcPr>
          <w:p w14:paraId="75DEFD3D" w14:textId="77777777" w:rsidR="00040457" w:rsidRPr="00D921EB" w:rsidRDefault="00251565">
            <w:pPr>
              <w:pStyle w:val="Textkrper"/>
              <w:rPr>
                <w:highlight w:val="yellow"/>
              </w:rPr>
            </w:pPr>
            <w:ins w:id="371" w:author="Michaela Duve" w:date="2016-08-08T15:23:00Z">
              <w:r w:rsidRPr="00552264">
                <w:t>+ 41 41 727 6900</w:t>
              </w:r>
            </w:ins>
          </w:p>
        </w:tc>
        <w:tc>
          <w:tcPr>
            <w:tcW w:w="2598" w:type="dxa"/>
          </w:tcPr>
          <w:p w14:paraId="06A60DE4" w14:textId="77777777" w:rsidR="00040457" w:rsidRPr="00D921EB" w:rsidRDefault="00040457">
            <w:pPr>
              <w:pStyle w:val="Textkrper"/>
              <w:rPr>
                <w:highlight w:val="yellow"/>
              </w:rPr>
            </w:pPr>
          </w:p>
        </w:tc>
      </w:tr>
      <w:tr w:rsidR="00040457" w14:paraId="312D030F" w14:textId="77777777" w:rsidTr="009A3284">
        <w:tc>
          <w:tcPr>
            <w:tcW w:w="3978" w:type="dxa"/>
          </w:tcPr>
          <w:p w14:paraId="736858DE" w14:textId="77777777" w:rsidR="00040457" w:rsidRPr="00D40B35" w:rsidRDefault="00040457">
            <w:pPr>
              <w:pStyle w:val="Textkrper"/>
              <w:tabs>
                <w:tab w:val="left" w:pos="720"/>
              </w:tabs>
              <w:jc w:val="left"/>
              <w:rPr>
                <w:rPrChange w:id="372" w:author="Michaela Duve" w:date="2016-08-25T11:46:00Z">
                  <w:rPr>
                    <w:highlight w:val="yellow"/>
                  </w:rPr>
                </w:rPrChange>
              </w:rPr>
            </w:pPr>
            <w:r w:rsidRPr="00D40B35">
              <w:rPr>
                <w:rPrChange w:id="373" w:author="Michaela Duve" w:date="2016-08-25T11:46:00Z">
                  <w:rPr>
                    <w:highlight w:val="yellow"/>
                  </w:rPr>
                </w:rPrChange>
              </w:rPr>
              <w:tab/>
              <w:t>Fax No:</w:t>
            </w:r>
          </w:p>
        </w:tc>
        <w:tc>
          <w:tcPr>
            <w:tcW w:w="3240" w:type="dxa"/>
          </w:tcPr>
          <w:p w14:paraId="05262B9F" w14:textId="77777777" w:rsidR="00040457" w:rsidRPr="00D921EB" w:rsidRDefault="00251565">
            <w:pPr>
              <w:pStyle w:val="Textkrper"/>
              <w:rPr>
                <w:highlight w:val="yellow"/>
              </w:rPr>
            </w:pPr>
            <w:ins w:id="374" w:author="Michaela Duve" w:date="2016-08-08T15:23:00Z">
              <w:r w:rsidRPr="00552264">
                <w:t>+ 41 41 727 6900</w:t>
              </w:r>
            </w:ins>
          </w:p>
        </w:tc>
        <w:tc>
          <w:tcPr>
            <w:tcW w:w="2598" w:type="dxa"/>
          </w:tcPr>
          <w:p w14:paraId="246426B0" w14:textId="77777777" w:rsidR="00040457" w:rsidRPr="00D921EB" w:rsidRDefault="00040457">
            <w:pPr>
              <w:pStyle w:val="Textkrper"/>
              <w:rPr>
                <w:highlight w:val="yellow"/>
              </w:rPr>
            </w:pPr>
          </w:p>
        </w:tc>
      </w:tr>
      <w:tr w:rsidR="00040457" w14:paraId="74D9D520" w14:textId="77777777" w:rsidTr="009A3284">
        <w:tc>
          <w:tcPr>
            <w:tcW w:w="3978" w:type="dxa"/>
          </w:tcPr>
          <w:p w14:paraId="26DB171D" w14:textId="77777777" w:rsidR="00040457" w:rsidRPr="00D40B35" w:rsidRDefault="00040457">
            <w:pPr>
              <w:pStyle w:val="Textkrper"/>
              <w:tabs>
                <w:tab w:val="left" w:pos="720"/>
              </w:tabs>
              <w:jc w:val="left"/>
              <w:rPr>
                <w:rPrChange w:id="375" w:author="Michaela Duve" w:date="2016-08-25T11:46:00Z">
                  <w:rPr>
                    <w:highlight w:val="yellow"/>
                  </w:rPr>
                </w:rPrChange>
              </w:rPr>
            </w:pPr>
            <w:r w:rsidRPr="00D40B35">
              <w:rPr>
                <w:rPrChange w:id="376" w:author="Michaela Duve" w:date="2016-08-25T11:46:00Z">
                  <w:rPr>
                    <w:highlight w:val="yellow"/>
                  </w:rPr>
                </w:rPrChange>
              </w:rPr>
              <w:tab/>
              <w:t>Attention:</w:t>
            </w:r>
          </w:p>
        </w:tc>
        <w:tc>
          <w:tcPr>
            <w:tcW w:w="3240" w:type="dxa"/>
          </w:tcPr>
          <w:p w14:paraId="3E128402" w14:textId="77777777" w:rsidR="00251565" w:rsidRDefault="00251565" w:rsidP="00251565">
            <w:pPr>
              <w:rPr>
                <w:ins w:id="377" w:author="Michaela Duve" w:date="2016-08-08T15:23:00Z"/>
              </w:rPr>
            </w:pPr>
            <w:ins w:id="378" w:author="Michaela Duve" w:date="2016-08-08T15:23:00Z">
              <w:r>
                <w:t>Legal Department</w:t>
              </w:r>
            </w:ins>
          </w:p>
          <w:p w14:paraId="675F1DB6" w14:textId="77777777" w:rsidR="00040457" w:rsidRPr="00D921EB" w:rsidRDefault="00251565" w:rsidP="00251565">
            <w:pPr>
              <w:pStyle w:val="Textkrper"/>
              <w:jc w:val="right"/>
              <w:rPr>
                <w:highlight w:val="yellow"/>
              </w:rPr>
            </w:pPr>
            <w:ins w:id="379" w:author="Michaela Duve" w:date="2016-08-08T15:23:00Z">
              <w:r w:rsidRPr="00D921EB">
                <w:rPr>
                  <w:highlight w:val="yellow"/>
                </w:rPr>
                <w:t xml:space="preserve"> </w:t>
              </w:r>
            </w:ins>
            <w:del w:id="380" w:author="Michaela Duve" w:date="2016-08-08T15:23:00Z">
              <w:r w:rsidR="00040457" w:rsidRPr="00D921EB" w:rsidDel="00251565">
                <w:rPr>
                  <w:highlight w:val="yellow"/>
                </w:rPr>
                <w:delText>[Job Title]</w:delText>
              </w:r>
            </w:del>
          </w:p>
        </w:tc>
        <w:tc>
          <w:tcPr>
            <w:tcW w:w="2598" w:type="dxa"/>
          </w:tcPr>
          <w:p w14:paraId="4703B8EA" w14:textId="77777777" w:rsidR="00040457" w:rsidRPr="00D921EB" w:rsidRDefault="00040457">
            <w:pPr>
              <w:pStyle w:val="Textkrper"/>
              <w:rPr>
                <w:highlight w:val="yellow"/>
              </w:rPr>
            </w:pPr>
          </w:p>
        </w:tc>
      </w:tr>
      <w:tr w:rsidR="00040457" w14:paraId="70FBCAAC" w14:textId="77777777" w:rsidTr="009A3284">
        <w:tc>
          <w:tcPr>
            <w:tcW w:w="3978" w:type="dxa"/>
          </w:tcPr>
          <w:p w14:paraId="63D230F2" w14:textId="77777777" w:rsidR="00040457" w:rsidRPr="00D40B35" w:rsidRDefault="00040457">
            <w:pPr>
              <w:pStyle w:val="Textkrper"/>
              <w:tabs>
                <w:tab w:val="left" w:pos="720"/>
              </w:tabs>
              <w:jc w:val="left"/>
              <w:rPr>
                <w:b/>
                <w:rPrChange w:id="381" w:author="Michaela Duve" w:date="2016-08-25T11:46:00Z">
                  <w:rPr>
                    <w:b/>
                    <w:highlight w:val="yellow"/>
                  </w:rPr>
                </w:rPrChange>
              </w:rPr>
            </w:pPr>
            <w:r w:rsidRPr="00D40B35">
              <w:rPr>
                <w:rPrChange w:id="382" w:author="Michaela Duve" w:date="2016-08-25T11:46:00Z">
                  <w:rPr>
                    <w:highlight w:val="yellow"/>
                  </w:rPr>
                </w:rPrChange>
              </w:rPr>
              <w:tab/>
            </w:r>
            <w:r w:rsidRPr="00D40B35">
              <w:rPr>
                <w:b/>
                <w:rPrChange w:id="383" w:author="Michaela Duve" w:date="2016-08-25T11:46:00Z">
                  <w:rPr>
                    <w:b/>
                    <w:highlight w:val="yellow"/>
                  </w:rPr>
                </w:rPrChange>
              </w:rPr>
              <w:t>Invoices</w:t>
            </w:r>
          </w:p>
        </w:tc>
        <w:tc>
          <w:tcPr>
            <w:tcW w:w="3240" w:type="dxa"/>
          </w:tcPr>
          <w:p w14:paraId="11ACABBA" w14:textId="77777777" w:rsidR="00040457" w:rsidRPr="00D921EB" w:rsidRDefault="00040457">
            <w:pPr>
              <w:pStyle w:val="Textkrper"/>
              <w:rPr>
                <w:highlight w:val="yellow"/>
              </w:rPr>
            </w:pPr>
          </w:p>
        </w:tc>
        <w:tc>
          <w:tcPr>
            <w:tcW w:w="2598" w:type="dxa"/>
          </w:tcPr>
          <w:p w14:paraId="2844C30E" w14:textId="77777777" w:rsidR="00040457" w:rsidRPr="00D921EB" w:rsidRDefault="00040457">
            <w:pPr>
              <w:pStyle w:val="Textkrper"/>
              <w:rPr>
                <w:highlight w:val="yellow"/>
              </w:rPr>
            </w:pPr>
          </w:p>
        </w:tc>
      </w:tr>
      <w:tr w:rsidR="00040457" w14:paraId="5A8AEDE0" w14:textId="77777777" w:rsidTr="009A3284">
        <w:tc>
          <w:tcPr>
            <w:tcW w:w="3978" w:type="dxa"/>
          </w:tcPr>
          <w:p w14:paraId="069B197B" w14:textId="77777777" w:rsidR="00040457" w:rsidRPr="00D40B35" w:rsidRDefault="00040457">
            <w:pPr>
              <w:pStyle w:val="Textkrper"/>
              <w:tabs>
                <w:tab w:val="left" w:pos="720"/>
              </w:tabs>
              <w:jc w:val="left"/>
              <w:rPr>
                <w:rPrChange w:id="384" w:author="Michaela Duve" w:date="2016-08-25T11:46:00Z">
                  <w:rPr>
                    <w:highlight w:val="yellow"/>
                  </w:rPr>
                </w:rPrChange>
              </w:rPr>
            </w:pPr>
            <w:r w:rsidRPr="00D40B35">
              <w:rPr>
                <w:rPrChange w:id="385" w:author="Michaela Duve" w:date="2016-08-25T11:46:00Z">
                  <w:rPr>
                    <w:highlight w:val="yellow"/>
                  </w:rPr>
                </w:rPrChange>
              </w:rPr>
              <w:tab/>
            </w:r>
            <w:ins w:id="386" w:author="Michaela Duve" w:date="2016-08-08T15:23:00Z">
              <w:r w:rsidR="00251565" w:rsidRPr="00D40B35">
                <w:rPr>
                  <w:rPrChange w:id="387" w:author="Michaela Duve" w:date="2016-08-25T11:46:00Z">
                    <w:rPr>
                      <w:highlight w:val="yellow"/>
                    </w:rPr>
                  </w:rPrChange>
                </w:rPr>
                <w:t>Email</w:t>
              </w:r>
            </w:ins>
            <w:del w:id="388" w:author="Michaela Duve" w:date="2016-08-08T15:23:00Z">
              <w:r w:rsidRPr="00D40B35" w:rsidDel="00251565">
                <w:rPr>
                  <w:rPrChange w:id="389" w:author="Michaela Duve" w:date="2016-08-25T11:46:00Z">
                    <w:rPr>
                      <w:highlight w:val="yellow"/>
                    </w:rPr>
                  </w:rPrChange>
                </w:rPr>
                <w:delText>Fax No</w:delText>
              </w:r>
            </w:del>
            <w:r w:rsidRPr="00D40B35">
              <w:rPr>
                <w:rPrChange w:id="390" w:author="Michaela Duve" w:date="2016-08-25T11:46:00Z">
                  <w:rPr>
                    <w:highlight w:val="yellow"/>
                  </w:rPr>
                </w:rPrChange>
              </w:rPr>
              <w:t>:</w:t>
            </w:r>
          </w:p>
        </w:tc>
        <w:tc>
          <w:tcPr>
            <w:tcW w:w="3240" w:type="dxa"/>
          </w:tcPr>
          <w:p w14:paraId="072D33DE" w14:textId="77777777" w:rsidR="00040457" w:rsidRPr="00D921EB" w:rsidRDefault="00251565">
            <w:pPr>
              <w:pStyle w:val="Textkrper"/>
              <w:rPr>
                <w:highlight w:val="yellow"/>
              </w:rPr>
            </w:pPr>
            <w:ins w:id="391" w:author="Michaela Duve" w:date="2016-08-08T15:23:00Z">
              <w:r w:rsidRPr="00543C91">
                <w:fldChar w:fldCharType="begin"/>
              </w:r>
              <w:r w:rsidRPr="00543C91">
                <w:instrText xml:space="preserve"> HYPERLINK "mailto:natgas.invoices@aot.ch" </w:instrText>
              </w:r>
              <w:r w:rsidRPr="00543C91">
                <w:fldChar w:fldCharType="separate"/>
              </w:r>
              <w:r w:rsidRPr="00543C91">
                <w:t>natgas.invoices@aot.ch</w:t>
              </w:r>
              <w:r w:rsidRPr="00543C91">
                <w:fldChar w:fldCharType="end"/>
              </w:r>
            </w:ins>
          </w:p>
        </w:tc>
        <w:tc>
          <w:tcPr>
            <w:tcW w:w="2598" w:type="dxa"/>
          </w:tcPr>
          <w:p w14:paraId="6C2B7741" w14:textId="77777777" w:rsidR="00040457" w:rsidRPr="00D921EB" w:rsidRDefault="00040457">
            <w:pPr>
              <w:pStyle w:val="Textkrper"/>
              <w:rPr>
                <w:highlight w:val="yellow"/>
              </w:rPr>
            </w:pPr>
          </w:p>
        </w:tc>
      </w:tr>
      <w:tr w:rsidR="00040457" w14:paraId="4C1704A8" w14:textId="77777777" w:rsidTr="009A3284">
        <w:tc>
          <w:tcPr>
            <w:tcW w:w="3978" w:type="dxa"/>
          </w:tcPr>
          <w:p w14:paraId="1ED48E8E" w14:textId="77777777" w:rsidR="00040457" w:rsidRPr="00D40B35" w:rsidRDefault="00040457">
            <w:pPr>
              <w:pStyle w:val="Textkrper"/>
              <w:tabs>
                <w:tab w:val="left" w:pos="720"/>
              </w:tabs>
              <w:jc w:val="left"/>
              <w:rPr>
                <w:rPrChange w:id="392" w:author="Michaela Duve" w:date="2016-08-25T11:46:00Z">
                  <w:rPr>
                    <w:highlight w:val="yellow"/>
                  </w:rPr>
                </w:rPrChange>
              </w:rPr>
            </w:pPr>
            <w:r w:rsidRPr="00D40B35">
              <w:rPr>
                <w:rPrChange w:id="393" w:author="Michaela Duve" w:date="2016-08-25T11:46:00Z">
                  <w:rPr>
                    <w:highlight w:val="yellow"/>
                  </w:rPr>
                </w:rPrChange>
              </w:rPr>
              <w:tab/>
              <w:t>Attention:</w:t>
            </w:r>
          </w:p>
        </w:tc>
        <w:tc>
          <w:tcPr>
            <w:tcW w:w="3240" w:type="dxa"/>
          </w:tcPr>
          <w:p w14:paraId="5B6DB1CE" w14:textId="77777777" w:rsidR="00040457" w:rsidRPr="00D921EB" w:rsidRDefault="00251565">
            <w:pPr>
              <w:pStyle w:val="Textkrper"/>
              <w:jc w:val="left"/>
              <w:rPr>
                <w:highlight w:val="yellow"/>
              </w:rPr>
              <w:pPrChange w:id="394" w:author="Michaela Duve" w:date="2016-08-08T15:23:00Z">
                <w:pPr>
                  <w:pStyle w:val="Textkrper"/>
                  <w:jc w:val="right"/>
                </w:pPr>
              </w:pPrChange>
            </w:pPr>
            <w:ins w:id="395" w:author="Michaela Duve" w:date="2016-08-08T15:23:00Z">
              <w:r w:rsidRPr="00D40B35">
                <w:rPr>
                  <w:rPrChange w:id="396" w:author="Michaela Duve" w:date="2016-08-25T11:46:00Z">
                    <w:rPr>
                      <w:highlight w:val="yellow"/>
                    </w:rPr>
                  </w:rPrChange>
                </w:rPr>
                <w:t xml:space="preserve">Sven Duve </w:t>
              </w:r>
            </w:ins>
            <w:del w:id="397" w:author="Michaela Duve" w:date="2016-08-08T15:23:00Z">
              <w:r w:rsidR="00040457" w:rsidRPr="00D921EB" w:rsidDel="00251565">
                <w:rPr>
                  <w:highlight w:val="yellow"/>
                </w:rPr>
                <w:delText>[Job Title]</w:delText>
              </w:r>
            </w:del>
          </w:p>
        </w:tc>
        <w:tc>
          <w:tcPr>
            <w:tcW w:w="2598" w:type="dxa"/>
          </w:tcPr>
          <w:p w14:paraId="1A4B0BF9" w14:textId="77777777" w:rsidR="00040457" w:rsidRPr="00D921EB" w:rsidRDefault="00040457">
            <w:pPr>
              <w:pStyle w:val="Textkrper"/>
              <w:rPr>
                <w:highlight w:val="yellow"/>
              </w:rPr>
            </w:pPr>
          </w:p>
        </w:tc>
      </w:tr>
      <w:tr w:rsidR="00040457" w14:paraId="571F364E" w14:textId="77777777" w:rsidTr="009A3284">
        <w:tc>
          <w:tcPr>
            <w:tcW w:w="3978" w:type="dxa"/>
          </w:tcPr>
          <w:p w14:paraId="2A1A7986" w14:textId="77777777" w:rsidR="00040457" w:rsidRPr="00D40B35" w:rsidRDefault="00040457">
            <w:pPr>
              <w:pStyle w:val="Textkrper"/>
              <w:tabs>
                <w:tab w:val="left" w:pos="720"/>
              </w:tabs>
              <w:jc w:val="left"/>
              <w:rPr>
                <w:b/>
                <w:rPrChange w:id="398" w:author="Michaela Duve" w:date="2016-08-25T11:46:00Z">
                  <w:rPr>
                    <w:b/>
                    <w:highlight w:val="yellow"/>
                  </w:rPr>
                </w:rPrChange>
              </w:rPr>
            </w:pPr>
            <w:r w:rsidRPr="00D40B35">
              <w:rPr>
                <w:rPrChange w:id="399" w:author="Michaela Duve" w:date="2016-08-25T11:46:00Z">
                  <w:rPr>
                    <w:highlight w:val="yellow"/>
                  </w:rPr>
                </w:rPrChange>
              </w:rPr>
              <w:tab/>
            </w:r>
            <w:r w:rsidRPr="00D40B35">
              <w:rPr>
                <w:b/>
                <w:rPrChange w:id="400" w:author="Michaela Duve" w:date="2016-08-25T11:46:00Z">
                  <w:rPr>
                    <w:b/>
                    <w:highlight w:val="yellow"/>
                  </w:rPr>
                </w:rPrChange>
              </w:rPr>
              <w:t>Payments</w:t>
            </w:r>
          </w:p>
        </w:tc>
        <w:tc>
          <w:tcPr>
            <w:tcW w:w="3240" w:type="dxa"/>
          </w:tcPr>
          <w:p w14:paraId="54B4D103" w14:textId="77777777" w:rsidR="00040457" w:rsidRPr="00D921EB" w:rsidRDefault="00040457">
            <w:pPr>
              <w:pStyle w:val="Textkrper"/>
              <w:rPr>
                <w:highlight w:val="yellow"/>
              </w:rPr>
            </w:pPr>
          </w:p>
        </w:tc>
        <w:tc>
          <w:tcPr>
            <w:tcW w:w="2598" w:type="dxa"/>
          </w:tcPr>
          <w:p w14:paraId="37C336EF" w14:textId="77777777" w:rsidR="00040457" w:rsidRPr="00D921EB" w:rsidRDefault="00040457">
            <w:pPr>
              <w:pStyle w:val="Textkrper"/>
              <w:rPr>
                <w:highlight w:val="yellow"/>
              </w:rPr>
            </w:pPr>
          </w:p>
        </w:tc>
      </w:tr>
      <w:tr w:rsidR="009A3284" w14:paraId="7F6CB49B" w14:textId="77777777" w:rsidTr="009A3284">
        <w:trPr>
          <w:ins w:id="401" w:author="Michaela Duve" w:date="2016-08-08T15:25:00Z"/>
        </w:trPr>
        <w:tc>
          <w:tcPr>
            <w:tcW w:w="3978" w:type="dxa"/>
          </w:tcPr>
          <w:p w14:paraId="61B8509A" w14:textId="228AA2E0" w:rsidR="009A3284" w:rsidRPr="00D40B35" w:rsidRDefault="009A3284">
            <w:pPr>
              <w:pStyle w:val="Textkrper"/>
              <w:tabs>
                <w:tab w:val="left" w:pos="720"/>
              </w:tabs>
              <w:ind w:left="601"/>
              <w:jc w:val="left"/>
              <w:rPr>
                <w:ins w:id="402" w:author="Michaela Duve" w:date="2016-08-08T15:25:00Z"/>
                <w:rPrChange w:id="403" w:author="Michaela Duve" w:date="2016-08-25T11:46:00Z">
                  <w:rPr>
                    <w:ins w:id="404" w:author="Michaela Duve" w:date="2016-08-08T15:25:00Z"/>
                    <w:highlight w:val="yellow"/>
                  </w:rPr>
                </w:rPrChange>
              </w:rPr>
              <w:pPrChange w:id="405" w:author="Michaela Duve" w:date="2016-08-08T15:25:00Z">
                <w:pPr>
                  <w:pStyle w:val="Textkrper"/>
                  <w:tabs>
                    <w:tab w:val="left" w:pos="720"/>
                  </w:tabs>
                  <w:jc w:val="left"/>
                </w:pPr>
              </w:pPrChange>
            </w:pPr>
            <w:ins w:id="406" w:author="Michaela Duve" w:date="2016-08-08T15:25:00Z">
              <w:r w:rsidRPr="00D40B35">
                <w:rPr>
                  <w:rPrChange w:id="407" w:author="Michaela Duve" w:date="2016-08-25T11:46:00Z">
                    <w:rPr>
                      <w:highlight w:val="yellow"/>
                    </w:rPr>
                  </w:rPrChange>
                </w:rPr>
                <w:t>Attention:</w:t>
              </w:r>
            </w:ins>
          </w:p>
        </w:tc>
        <w:tc>
          <w:tcPr>
            <w:tcW w:w="3240" w:type="dxa"/>
          </w:tcPr>
          <w:p w14:paraId="76F91682" w14:textId="6B9D1859" w:rsidR="009A3284" w:rsidRPr="00D921EB" w:rsidRDefault="009A3284">
            <w:pPr>
              <w:pStyle w:val="Textkrper"/>
              <w:rPr>
                <w:ins w:id="408" w:author="Michaela Duve" w:date="2016-08-08T15:25:00Z"/>
                <w:highlight w:val="yellow"/>
              </w:rPr>
            </w:pPr>
            <w:ins w:id="409" w:author="Michaela Duve" w:date="2016-08-08T15:25:00Z">
              <w:r>
                <w:t>Elisabeth Schicker</w:t>
              </w:r>
            </w:ins>
          </w:p>
        </w:tc>
        <w:tc>
          <w:tcPr>
            <w:tcW w:w="2598" w:type="dxa"/>
          </w:tcPr>
          <w:p w14:paraId="4CE16F03" w14:textId="77777777" w:rsidR="009A3284" w:rsidRPr="00D921EB" w:rsidRDefault="009A3284">
            <w:pPr>
              <w:pStyle w:val="Textkrper"/>
              <w:rPr>
                <w:ins w:id="410" w:author="Michaela Duve" w:date="2016-08-08T15:25:00Z"/>
                <w:highlight w:val="yellow"/>
              </w:rPr>
            </w:pPr>
          </w:p>
        </w:tc>
      </w:tr>
      <w:tr w:rsidR="009A3284" w14:paraId="6C7F52EC" w14:textId="77777777" w:rsidTr="009A3284">
        <w:trPr>
          <w:ins w:id="411" w:author="Michaela Duve" w:date="2016-08-08T15:25:00Z"/>
        </w:trPr>
        <w:tc>
          <w:tcPr>
            <w:tcW w:w="3978" w:type="dxa"/>
          </w:tcPr>
          <w:p w14:paraId="2310A7C7" w14:textId="5BE60726" w:rsidR="009A3284" w:rsidRPr="00D40B35" w:rsidRDefault="009A3284">
            <w:pPr>
              <w:pStyle w:val="Textkrper"/>
              <w:tabs>
                <w:tab w:val="left" w:pos="720"/>
              </w:tabs>
              <w:ind w:left="601"/>
              <w:jc w:val="left"/>
              <w:rPr>
                <w:ins w:id="412" w:author="Michaela Duve" w:date="2016-08-08T15:25:00Z"/>
                <w:rPrChange w:id="413" w:author="Michaela Duve" w:date="2016-08-25T11:46:00Z">
                  <w:rPr>
                    <w:ins w:id="414" w:author="Michaela Duve" w:date="2016-08-08T15:25:00Z"/>
                    <w:highlight w:val="yellow"/>
                  </w:rPr>
                </w:rPrChange>
              </w:rPr>
              <w:pPrChange w:id="415" w:author="Michaela Duve" w:date="2016-08-08T15:25:00Z">
                <w:pPr>
                  <w:pStyle w:val="Textkrper"/>
                  <w:tabs>
                    <w:tab w:val="left" w:pos="720"/>
                  </w:tabs>
                  <w:jc w:val="left"/>
                </w:pPr>
              </w:pPrChange>
            </w:pPr>
            <w:ins w:id="416" w:author="Michaela Duve" w:date="2016-08-08T15:25:00Z">
              <w:r w:rsidRPr="00D40B35">
                <w:rPr>
                  <w:rPrChange w:id="417" w:author="Michaela Duve" w:date="2016-08-25T11:46:00Z">
                    <w:rPr>
                      <w:highlight w:val="yellow"/>
                    </w:rPr>
                  </w:rPrChange>
                </w:rPr>
                <w:t>Email:</w:t>
              </w:r>
            </w:ins>
          </w:p>
        </w:tc>
        <w:tc>
          <w:tcPr>
            <w:tcW w:w="3240" w:type="dxa"/>
          </w:tcPr>
          <w:p w14:paraId="1C0F7F9F" w14:textId="77777777" w:rsidR="009A3284" w:rsidRPr="00543C91" w:rsidRDefault="009A3284" w:rsidP="009A3284">
            <w:pPr>
              <w:rPr>
                <w:ins w:id="418" w:author="Michaela Duve" w:date="2016-08-08T15:25:00Z"/>
                <w:kern w:val="28"/>
              </w:rPr>
            </w:pPr>
            <w:ins w:id="419" w:author="Michaela Duve" w:date="2016-08-08T15:25:00Z">
              <w:r w:rsidRPr="00543C91">
                <w:fldChar w:fldCharType="begin"/>
              </w:r>
              <w:r w:rsidRPr="00543C91">
                <w:instrText xml:space="preserve"> HYPERLINK "mailto:treasury@aot.ch" </w:instrText>
              </w:r>
              <w:r w:rsidRPr="00543C91">
                <w:fldChar w:fldCharType="separate"/>
              </w:r>
              <w:r w:rsidRPr="00543C91">
                <w:t>treasury@aot.ch</w:t>
              </w:r>
              <w:r w:rsidRPr="00543C91">
                <w:fldChar w:fldCharType="end"/>
              </w:r>
            </w:ins>
          </w:p>
          <w:p w14:paraId="51014EAA" w14:textId="77777777" w:rsidR="009A3284" w:rsidRPr="00D921EB" w:rsidRDefault="009A3284">
            <w:pPr>
              <w:pStyle w:val="Textkrper"/>
              <w:rPr>
                <w:ins w:id="420" w:author="Michaela Duve" w:date="2016-08-08T15:25:00Z"/>
                <w:highlight w:val="yellow"/>
              </w:rPr>
            </w:pPr>
          </w:p>
        </w:tc>
        <w:tc>
          <w:tcPr>
            <w:tcW w:w="2598" w:type="dxa"/>
          </w:tcPr>
          <w:p w14:paraId="3A33B3A3" w14:textId="77777777" w:rsidR="009A3284" w:rsidRPr="00D921EB" w:rsidRDefault="009A3284">
            <w:pPr>
              <w:pStyle w:val="Textkrper"/>
              <w:rPr>
                <w:ins w:id="421" w:author="Michaela Duve" w:date="2016-08-08T15:25:00Z"/>
                <w:highlight w:val="yellow"/>
              </w:rPr>
            </w:pPr>
          </w:p>
        </w:tc>
      </w:tr>
      <w:tr w:rsidR="009A3284" w14:paraId="596CEA15" w14:textId="77777777" w:rsidTr="009A3284">
        <w:tc>
          <w:tcPr>
            <w:tcW w:w="3978" w:type="dxa"/>
          </w:tcPr>
          <w:p w14:paraId="6373331D" w14:textId="77777777" w:rsidR="009A3284" w:rsidRPr="00D40B35" w:rsidRDefault="009A3284">
            <w:pPr>
              <w:pStyle w:val="Textkrper"/>
              <w:tabs>
                <w:tab w:val="left" w:pos="720"/>
              </w:tabs>
              <w:jc w:val="left"/>
              <w:rPr>
                <w:rPrChange w:id="422" w:author="Michaela Duve" w:date="2016-08-25T11:46:00Z">
                  <w:rPr>
                    <w:highlight w:val="yellow"/>
                  </w:rPr>
                </w:rPrChange>
              </w:rPr>
            </w:pPr>
            <w:r w:rsidRPr="00D40B35">
              <w:rPr>
                <w:rPrChange w:id="423" w:author="Michaela Duve" w:date="2016-08-25T11:46:00Z">
                  <w:rPr>
                    <w:highlight w:val="yellow"/>
                  </w:rPr>
                </w:rPrChange>
              </w:rPr>
              <w:tab/>
              <w:t>Bank account details</w:t>
            </w:r>
          </w:p>
        </w:tc>
        <w:tc>
          <w:tcPr>
            <w:tcW w:w="5838" w:type="dxa"/>
            <w:gridSpan w:val="2"/>
          </w:tcPr>
          <w:tbl>
            <w:tblPr>
              <w:tblW w:w="5540" w:type="dxa"/>
              <w:tblLayout w:type="fixed"/>
              <w:tblLook w:val="04A0" w:firstRow="1" w:lastRow="0" w:firstColumn="1" w:lastColumn="0" w:noHBand="0" w:noVBand="1"/>
            </w:tblPr>
            <w:tblGrid>
              <w:gridCol w:w="1840"/>
              <w:gridCol w:w="3700"/>
            </w:tblGrid>
            <w:tr w:rsidR="009A3284" w:rsidRPr="00C6602B" w14:paraId="4B59585C" w14:textId="77777777" w:rsidTr="001708D0">
              <w:trPr>
                <w:trHeight w:val="300"/>
                <w:ins w:id="424" w:author="Michaela Duve" w:date="2016-08-08T15:25:00Z"/>
              </w:trPr>
              <w:tc>
                <w:tcPr>
                  <w:tcW w:w="1840" w:type="dxa"/>
                  <w:tcBorders>
                    <w:top w:val="nil"/>
                    <w:left w:val="nil"/>
                    <w:bottom w:val="nil"/>
                    <w:right w:val="nil"/>
                  </w:tcBorders>
                  <w:shd w:val="clear" w:color="auto" w:fill="auto"/>
                  <w:noWrap/>
                  <w:vAlign w:val="bottom"/>
                  <w:hideMark/>
                </w:tcPr>
                <w:p w14:paraId="31D596BC" w14:textId="77777777" w:rsidR="009A3284" w:rsidRPr="00543C91" w:rsidRDefault="009A3284" w:rsidP="009A3284">
                  <w:pPr>
                    <w:rPr>
                      <w:ins w:id="425" w:author="Michaela Duve" w:date="2016-08-08T15:25:00Z"/>
                      <w:kern w:val="28"/>
                    </w:rPr>
                  </w:pPr>
                  <w:ins w:id="426" w:author="Michaela Duve" w:date="2016-08-08T15:25:00Z">
                    <w:r w:rsidRPr="00543C91">
                      <w:rPr>
                        <w:kern w:val="28"/>
                      </w:rPr>
                      <w:t>Payments in EUR</w:t>
                    </w:r>
                  </w:ins>
                </w:p>
              </w:tc>
              <w:tc>
                <w:tcPr>
                  <w:tcW w:w="3700" w:type="dxa"/>
                  <w:tcBorders>
                    <w:top w:val="nil"/>
                    <w:left w:val="nil"/>
                    <w:bottom w:val="nil"/>
                    <w:right w:val="nil"/>
                  </w:tcBorders>
                  <w:shd w:val="clear" w:color="auto" w:fill="auto"/>
                  <w:noWrap/>
                  <w:vAlign w:val="bottom"/>
                  <w:hideMark/>
                </w:tcPr>
                <w:p w14:paraId="6A048B1A" w14:textId="77777777" w:rsidR="009A3284" w:rsidRPr="00543C91" w:rsidRDefault="009A3284" w:rsidP="009A3284">
                  <w:pPr>
                    <w:rPr>
                      <w:ins w:id="427" w:author="Michaela Duve" w:date="2016-08-08T15:25:00Z"/>
                      <w:kern w:val="28"/>
                    </w:rPr>
                  </w:pPr>
                </w:p>
              </w:tc>
            </w:tr>
            <w:tr w:rsidR="009A3284" w:rsidRPr="00C6602B" w14:paraId="457C8197" w14:textId="77777777" w:rsidTr="001708D0">
              <w:trPr>
                <w:trHeight w:val="300"/>
                <w:ins w:id="428" w:author="Michaela Duve" w:date="2016-08-08T15:25:00Z"/>
              </w:trPr>
              <w:tc>
                <w:tcPr>
                  <w:tcW w:w="1840" w:type="dxa"/>
                  <w:tcBorders>
                    <w:top w:val="nil"/>
                    <w:left w:val="nil"/>
                    <w:bottom w:val="nil"/>
                    <w:right w:val="nil"/>
                  </w:tcBorders>
                  <w:shd w:val="clear" w:color="auto" w:fill="auto"/>
                  <w:noWrap/>
                  <w:vAlign w:val="bottom"/>
                  <w:hideMark/>
                </w:tcPr>
                <w:p w14:paraId="3D9F9B30" w14:textId="77777777" w:rsidR="009A3284" w:rsidRPr="00543C91" w:rsidRDefault="009A3284" w:rsidP="009A3284">
                  <w:pPr>
                    <w:rPr>
                      <w:ins w:id="429" w:author="Michaela Duve" w:date="2016-08-08T15:25:00Z"/>
                      <w:kern w:val="28"/>
                    </w:rPr>
                  </w:pPr>
                  <w:ins w:id="430" w:author="Michaela Duve" w:date="2016-08-08T15:25:00Z">
                    <w:r w:rsidRPr="00543C91">
                      <w:rPr>
                        <w:kern w:val="28"/>
                      </w:rPr>
                      <w:t>Bank name</w:t>
                    </w:r>
                  </w:ins>
                </w:p>
              </w:tc>
              <w:tc>
                <w:tcPr>
                  <w:tcW w:w="3700" w:type="dxa"/>
                  <w:tcBorders>
                    <w:top w:val="nil"/>
                    <w:left w:val="nil"/>
                    <w:bottom w:val="nil"/>
                    <w:right w:val="nil"/>
                  </w:tcBorders>
                  <w:shd w:val="clear" w:color="auto" w:fill="auto"/>
                  <w:noWrap/>
                  <w:vAlign w:val="bottom"/>
                  <w:hideMark/>
                </w:tcPr>
                <w:p w14:paraId="2F114B24" w14:textId="77777777" w:rsidR="009A3284" w:rsidRPr="00543C91" w:rsidRDefault="009A3284" w:rsidP="009A3284">
                  <w:pPr>
                    <w:rPr>
                      <w:ins w:id="431" w:author="Michaela Duve" w:date="2016-08-08T15:25:00Z"/>
                      <w:kern w:val="28"/>
                    </w:rPr>
                  </w:pPr>
                  <w:ins w:id="432" w:author="Michaela Duve" w:date="2016-08-08T15:25:00Z">
                    <w:r w:rsidRPr="00543C91">
                      <w:rPr>
                        <w:kern w:val="28"/>
                      </w:rPr>
                      <w:t>ING Belgium, Brussels, Geneva Branch</w:t>
                    </w:r>
                  </w:ins>
                </w:p>
              </w:tc>
            </w:tr>
            <w:tr w:rsidR="009A3284" w:rsidRPr="00C6602B" w14:paraId="6247A320" w14:textId="77777777" w:rsidTr="001708D0">
              <w:trPr>
                <w:trHeight w:val="300"/>
                <w:ins w:id="433" w:author="Michaela Duve" w:date="2016-08-08T15:25:00Z"/>
              </w:trPr>
              <w:tc>
                <w:tcPr>
                  <w:tcW w:w="1840" w:type="dxa"/>
                  <w:tcBorders>
                    <w:top w:val="nil"/>
                    <w:left w:val="nil"/>
                    <w:bottom w:val="nil"/>
                    <w:right w:val="nil"/>
                  </w:tcBorders>
                  <w:shd w:val="clear" w:color="auto" w:fill="auto"/>
                  <w:noWrap/>
                  <w:vAlign w:val="bottom"/>
                  <w:hideMark/>
                </w:tcPr>
                <w:p w14:paraId="54844BB4" w14:textId="77777777" w:rsidR="009A3284" w:rsidRPr="00543C91" w:rsidRDefault="009A3284" w:rsidP="009A3284">
                  <w:pPr>
                    <w:rPr>
                      <w:ins w:id="434" w:author="Michaela Duve" w:date="2016-08-08T15:25:00Z"/>
                      <w:kern w:val="28"/>
                    </w:rPr>
                  </w:pPr>
                  <w:ins w:id="435" w:author="Michaela Duve" w:date="2016-08-08T15:25:00Z">
                    <w:r w:rsidRPr="00543C91">
                      <w:rPr>
                        <w:kern w:val="28"/>
                      </w:rPr>
                      <w:t>Bank Swift Code</w:t>
                    </w:r>
                  </w:ins>
                </w:p>
              </w:tc>
              <w:tc>
                <w:tcPr>
                  <w:tcW w:w="3700" w:type="dxa"/>
                  <w:tcBorders>
                    <w:top w:val="nil"/>
                    <w:left w:val="nil"/>
                    <w:bottom w:val="nil"/>
                    <w:right w:val="nil"/>
                  </w:tcBorders>
                  <w:shd w:val="clear" w:color="auto" w:fill="auto"/>
                  <w:noWrap/>
                  <w:vAlign w:val="bottom"/>
                  <w:hideMark/>
                </w:tcPr>
                <w:p w14:paraId="72592E06" w14:textId="77777777" w:rsidR="009A3284" w:rsidRPr="00543C91" w:rsidRDefault="009A3284" w:rsidP="009A3284">
                  <w:pPr>
                    <w:rPr>
                      <w:ins w:id="436" w:author="Michaela Duve" w:date="2016-08-08T15:25:00Z"/>
                      <w:kern w:val="28"/>
                    </w:rPr>
                  </w:pPr>
                  <w:ins w:id="437" w:author="Michaela Duve" w:date="2016-08-08T15:25:00Z">
                    <w:r w:rsidRPr="00543C91">
                      <w:rPr>
                        <w:kern w:val="28"/>
                      </w:rPr>
                      <w:t xml:space="preserve">BBRUCHGTXXX </w:t>
                    </w:r>
                  </w:ins>
                </w:p>
              </w:tc>
            </w:tr>
            <w:tr w:rsidR="009A3284" w:rsidRPr="00C6602B" w14:paraId="47A075A7" w14:textId="77777777" w:rsidTr="001708D0">
              <w:trPr>
                <w:trHeight w:val="300"/>
                <w:ins w:id="438" w:author="Michaela Duve" w:date="2016-08-08T15:25:00Z"/>
              </w:trPr>
              <w:tc>
                <w:tcPr>
                  <w:tcW w:w="1840" w:type="dxa"/>
                  <w:tcBorders>
                    <w:top w:val="nil"/>
                    <w:left w:val="nil"/>
                    <w:bottom w:val="nil"/>
                    <w:right w:val="nil"/>
                  </w:tcBorders>
                  <w:shd w:val="clear" w:color="auto" w:fill="auto"/>
                  <w:noWrap/>
                  <w:vAlign w:val="bottom"/>
                  <w:hideMark/>
                </w:tcPr>
                <w:p w14:paraId="7149E1B5" w14:textId="77777777" w:rsidR="009A3284" w:rsidRPr="00543C91" w:rsidRDefault="009A3284" w:rsidP="009A3284">
                  <w:pPr>
                    <w:rPr>
                      <w:ins w:id="439" w:author="Michaela Duve" w:date="2016-08-08T15:25:00Z"/>
                      <w:kern w:val="28"/>
                    </w:rPr>
                  </w:pPr>
                  <w:ins w:id="440" w:author="Michaela Duve" w:date="2016-08-08T15:25:00Z">
                    <w:r w:rsidRPr="00543C91">
                      <w:rPr>
                        <w:kern w:val="28"/>
                      </w:rPr>
                      <w:t>IBAN</w:t>
                    </w:r>
                  </w:ins>
                </w:p>
              </w:tc>
              <w:tc>
                <w:tcPr>
                  <w:tcW w:w="3700" w:type="dxa"/>
                  <w:tcBorders>
                    <w:top w:val="nil"/>
                    <w:left w:val="nil"/>
                    <w:bottom w:val="nil"/>
                    <w:right w:val="nil"/>
                  </w:tcBorders>
                  <w:shd w:val="clear" w:color="auto" w:fill="auto"/>
                  <w:noWrap/>
                  <w:vAlign w:val="bottom"/>
                  <w:hideMark/>
                </w:tcPr>
                <w:p w14:paraId="3A64C9DA" w14:textId="77777777" w:rsidR="009A3284" w:rsidRPr="00543C91" w:rsidRDefault="009A3284" w:rsidP="009A3284">
                  <w:pPr>
                    <w:rPr>
                      <w:ins w:id="441" w:author="Michaela Duve" w:date="2016-08-08T15:25:00Z"/>
                      <w:kern w:val="28"/>
                    </w:rPr>
                  </w:pPr>
                  <w:ins w:id="442" w:author="Michaela Duve" w:date="2016-08-08T15:25:00Z">
                    <w:r w:rsidRPr="00543C91">
                      <w:rPr>
                        <w:kern w:val="28"/>
                      </w:rPr>
                      <w:t>CH2708387000001071702EUR</w:t>
                    </w:r>
                  </w:ins>
                </w:p>
              </w:tc>
            </w:tr>
            <w:tr w:rsidR="009A3284" w:rsidRPr="00C6602B" w14:paraId="587CBEB2" w14:textId="77777777" w:rsidTr="001708D0">
              <w:trPr>
                <w:trHeight w:val="300"/>
                <w:ins w:id="443" w:author="Michaela Duve" w:date="2016-08-08T15:25:00Z"/>
              </w:trPr>
              <w:tc>
                <w:tcPr>
                  <w:tcW w:w="1840" w:type="dxa"/>
                  <w:tcBorders>
                    <w:top w:val="nil"/>
                    <w:left w:val="nil"/>
                    <w:bottom w:val="nil"/>
                    <w:right w:val="nil"/>
                  </w:tcBorders>
                  <w:shd w:val="clear" w:color="auto" w:fill="auto"/>
                  <w:noWrap/>
                  <w:vAlign w:val="bottom"/>
                  <w:hideMark/>
                </w:tcPr>
                <w:p w14:paraId="71CE701E" w14:textId="77777777" w:rsidR="009A3284" w:rsidRPr="00543C91" w:rsidRDefault="009A3284" w:rsidP="009A3284">
                  <w:pPr>
                    <w:rPr>
                      <w:ins w:id="444" w:author="Michaela Duve" w:date="2016-08-08T15:25:00Z"/>
                      <w:kern w:val="28"/>
                    </w:rPr>
                  </w:pPr>
                </w:p>
              </w:tc>
              <w:tc>
                <w:tcPr>
                  <w:tcW w:w="3700" w:type="dxa"/>
                  <w:tcBorders>
                    <w:top w:val="nil"/>
                    <w:left w:val="nil"/>
                    <w:bottom w:val="nil"/>
                    <w:right w:val="nil"/>
                  </w:tcBorders>
                  <w:shd w:val="clear" w:color="auto" w:fill="auto"/>
                  <w:noWrap/>
                  <w:vAlign w:val="bottom"/>
                  <w:hideMark/>
                </w:tcPr>
                <w:p w14:paraId="17B010AF" w14:textId="77777777" w:rsidR="009A3284" w:rsidRPr="00543C91" w:rsidRDefault="009A3284" w:rsidP="009A3284">
                  <w:pPr>
                    <w:rPr>
                      <w:ins w:id="445" w:author="Michaela Duve" w:date="2016-08-08T15:25:00Z"/>
                      <w:kern w:val="28"/>
                    </w:rPr>
                  </w:pPr>
                </w:p>
              </w:tc>
            </w:tr>
            <w:tr w:rsidR="009A3284" w:rsidRPr="00C6602B" w14:paraId="3A94F951" w14:textId="77777777" w:rsidTr="001708D0">
              <w:trPr>
                <w:trHeight w:val="300"/>
                <w:ins w:id="446" w:author="Michaela Duve" w:date="2016-08-08T15:25:00Z"/>
              </w:trPr>
              <w:tc>
                <w:tcPr>
                  <w:tcW w:w="1840" w:type="dxa"/>
                  <w:tcBorders>
                    <w:top w:val="nil"/>
                    <w:left w:val="nil"/>
                    <w:bottom w:val="nil"/>
                    <w:right w:val="nil"/>
                  </w:tcBorders>
                  <w:shd w:val="clear" w:color="auto" w:fill="auto"/>
                  <w:noWrap/>
                  <w:vAlign w:val="bottom"/>
                  <w:hideMark/>
                </w:tcPr>
                <w:p w14:paraId="44ACAA8D" w14:textId="77777777" w:rsidR="009A3284" w:rsidRPr="00543C91" w:rsidRDefault="009A3284" w:rsidP="009A3284">
                  <w:pPr>
                    <w:rPr>
                      <w:ins w:id="447" w:author="Michaela Duve" w:date="2016-08-08T15:25:00Z"/>
                      <w:kern w:val="28"/>
                    </w:rPr>
                  </w:pPr>
                  <w:ins w:id="448" w:author="Michaela Duve" w:date="2016-08-08T15:25:00Z">
                    <w:r w:rsidRPr="00543C91">
                      <w:rPr>
                        <w:kern w:val="28"/>
                      </w:rPr>
                      <w:t>Payments in GBP</w:t>
                    </w:r>
                  </w:ins>
                </w:p>
              </w:tc>
              <w:tc>
                <w:tcPr>
                  <w:tcW w:w="3700" w:type="dxa"/>
                  <w:tcBorders>
                    <w:top w:val="nil"/>
                    <w:left w:val="nil"/>
                    <w:bottom w:val="nil"/>
                    <w:right w:val="nil"/>
                  </w:tcBorders>
                  <w:shd w:val="clear" w:color="auto" w:fill="auto"/>
                  <w:noWrap/>
                  <w:vAlign w:val="bottom"/>
                  <w:hideMark/>
                </w:tcPr>
                <w:p w14:paraId="2F17AEAD" w14:textId="77777777" w:rsidR="009A3284" w:rsidRPr="00543C91" w:rsidRDefault="009A3284" w:rsidP="009A3284">
                  <w:pPr>
                    <w:rPr>
                      <w:ins w:id="449" w:author="Michaela Duve" w:date="2016-08-08T15:25:00Z"/>
                      <w:kern w:val="28"/>
                    </w:rPr>
                  </w:pPr>
                </w:p>
              </w:tc>
            </w:tr>
            <w:tr w:rsidR="009A3284" w:rsidRPr="00C6602B" w14:paraId="512591EA" w14:textId="77777777" w:rsidTr="001708D0">
              <w:trPr>
                <w:trHeight w:val="300"/>
                <w:ins w:id="450" w:author="Michaela Duve" w:date="2016-08-08T15:25:00Z"/>
              </w:trPr>
              <w:tc>
                <w:tcPr>
                  <w:tcW w:w="1840" w:type="dxa"/>
                  <w:tcBorders>
                    <w:top w:val="nil"/>
                    <w:left w:val="nil"/>
                    <w:bottom w:val="nil"/>
                    <w:right w:val="nil"/>
                  </w:tcBorders>
                  <w:shd w:val="clear" w:color="auto" w:fill="auto"/>
                  <w:noWrap/>
                  <w:vAlign w:val="bottom"/>
                  <w:hideMark/>
                </w:tcPr>
                <w:p w14:paraId="002D636F" w14:textId="77777777" w:rsidR="009A3284" w:rsidRPr="00543C91" w:rsidRDefault="009A3284" w:rsidP="009A3284">
                  <w:pPr>
                    <w:rPr>
                      <w:ins w:id="451" w:author="Michaela Duve" w:date="2016-08-08T15:25:00Z"/>
                      <w:kern w:val="28"/>
                    </w:rPr>
                  </w:pPr>
                  <w:ins w:id="452" w:author="Michaela Duve" w:date="2016-08-08T15:25:00Z">
                    <w:r w:rsidRPr="00543C91">
                      <w:rPr>
                        <w:kern w:val="28"/>
                      </w:rPr>
                      <w:t>Bank name</w:t>
                    </w:r>
                  </w:ins>
                </w:p>
              </w:tc>
              <w:tc>
                <w:tcPr>
                  <w:tcW w:w="3700" w:type="dxa"/>
                  <w:tcBorders>
                    <w:top w:val="nil"/>
                    <w:left w:val="nil"/>
                    <w:bottom w:val="nil"/>
                    <w:right w:val="nil"/>
                  </w:tcBorders>
                  <w:shd w:val="clear" w:color="auto" w:fill="auto"/>
                  <w:noWrap/>
                  <w:vAlign w:val="bottom"/>
                  <w:hideMark/>
                </w:tcPr>
                <w:p w14:paraId="684C45FB" w14:textId="77777777" w:rsidR="009A3284" w:rsidRPr="00543C91" w:rsidRDefault="009A3284" w:rsidP="009A3284">
                  <w:pPr>
                    <w:rPr>
                      <w:ins w:id="453" w:author="Michaela Duve" w:date="2016-08-08T15:25:00Z"/>
                      <w:kern w:val="28"/>
                    </w:rPr>
                  </w:pPr>
                  <w:ins w:id="454" w:author="Michaela Duve" w:date="2016-08-08T15:25:00Z">
                    <w:r w:rsidRPr="00543C91">
                      <w:rPr>
                        <w:kern w:val="28"/>
                      </w:rPr>
                      <w:t>ING Belgium, Brussels, Geneva Branch</w:t>
                    </w:r>
                  </w:ins>
                </w:p>
              </w:tc>
            </w:tr>
            <w:tr w:rsidR="009A3284" w:rsidRPr="00C6602B" w14:paraId="0B48597E" w14:textId="77777777" w:rsidTr="001708D0">
              <w:trPr>
                <w:trHeight w:val="300"/>
                <w:ins w:id="455" w:author="Michaela Duve" w:date="2016-08-08T15:25:00Z"/>
              </w:trPr>
              <w:tc>
                <w:tcPr>
                  <w:tcW w:w="1840" w:type="dxa"/>
                  <w:tcBorders>
                    <w:top w:val="nil"/>
                    <w:left w:val="nil"/>
                    <w:bottom w:val="nil"/>
                    <w:right w:val="nil"/>
                  </w:tcBorders>
                  <w:shd w:val="clear" w:color="auto" w:fill="auto"/>
                  <w:noWrap/>
                  <w:vAlign w:val="bottom"/>
                  <w:hideMark/>
                </w:tcPr>
                <w:p w14:paraId="295B9D2B" w14:textId="77777777" w:rsidR="009A3284" w:rsidRPr="00543C91" w:rsidRDefault="009A3284" w:rsidP="009A3284">
                  <w:pPr>
                    <w:rPr>
                      <w:ins w:id="456" w:author="Michaela Duve" w:date="2016-08-08T15:25:00Z"/>
                      <w:kern w:val="28"/>
                    </w:rPr>
                  </w:pPr>
                  <w:ins w:id="457" w:author="Michaela Duve" w:date="2016-08-08T15:25:00Z">
                    <w:r w:rsidRPr="00543C91">
                      <w:rPr>
                        <w:kern w:val="28"/>
                      </w:rPr>
                      <w:t>Bank Swift Code</w:t>
                    </w:r>
                  </w:ins>
                </w:p>
              </w:tc>
              <w:tc>
                <w:tcPr>
                  <w:tcW w:w="3700" w:type="dxa"/>
                  <w:tcBorders>
                    <w:top w:val="nil"/>
                    <w:left w:val="nil"/>
                    <w:bottom w:val="nil"/>
                    <w:right w:val="nil"/>
                  </w:tcBorders>
                  <w:shd w:val="clear" w:color="auto" w:fill="auto"/>
                  <w:noWrap/>
                  <w:vAlign w:val="bottom"/>
                  <w:hideMark/>
                </w:tcPr>
                <w:p w14:paraId="3AA94853" w14:textId="77777777" w:rsidR="009A3284" w:rsidRPr="00543C91" w:rsidRDefault="009A3284" w:rsidP="009A3284">
                  <w:pPr>
                    <w:rPr>
                      <w:ins w:id="458" w:author="Michaela Duve" w:date="2016-08-08T15:25:00Z"/>
                      <w:kern w:val="28"/>
                    </w:rPr>
                  </w:pPr>
                  <w:ins w:id="459" w:author="Michaela Duve" w:date="2016-08-08T15:25:00Z">
                    <w:r w:rsidRPr="00543C91">
                      <w:rPr>
                        <w:kern w:val="28"/>
                      </w:rPr>
                      <w:t xml:space="preserve">BBRUCHGTXXX </w:t>
                    </w:r>
                  </w:ins>
                </w:p>
              </w:tc>
            </w:tr>
            <w:tr w:rsidR="009A3284" w:rsidRPr="00C6602B" w14:paraId="4D857368" w14:textId="77777777" w:rsidTr="001708D0">
              <w:trPr>
                <w:trHeight w:val="300"/>
                <w:ins w:id="460" w:author="Michaela Duve" w:date="2016-08-08T15:25:00Z"/>
              </w:trPr>
              <w:tc>
                <w:tcPr>
                  <w:tcW w:w="1840" w:type="dxa"/>
                  <w:tcBorders>
                    <w:top w:val="nil"/>
                    <w:left w:val="nil"/>
                    <w:bottom w:val="nil"/>
                    <w:right w:val="nil"/>
                  </w:tcBorders>
                  <w:shd w:val="clear" w:color="auto" w:fill="auto"/>
                  <w:noWrap/>
                  <w:vAlign w:val="bottom"/>
                  <w:hideMark/>
                </w:tcPr>
                <w:p w14:paraId="719DF93B" w14:textId="77777777" w:rsidR="009A3284" w:rsidRPr="00543C91" w:rsidRDefault="009A3284" w:rsidP="009A3284">
                  <w:pPr>
                    <w:rPr>
                      <w:ins w:id="461" w:author="Michaela Duve" w:date="2016-08-08T15:25:00Z"/>
                      <w:kern w:val="28"/>
                    </w:rPr>
                  </w:pPr>
                  <w:ins w:id="462" w:author="Michaela Duve" w:date="2016-08-08T15:25:00Z">
                    <w:r w:rsidRPr="00543C91">
                      <w:rPr>
                        <w:kern w:val="28"/>
                      </w:rPr>
                      <w:t>IBAN</w:t>
                    </w:r>
                  </w:ins>
                </w:p>
              </w:tc>
              <w:tc>
                <w:tcPr>
                  <w:tcW w:w="3700" w:type="dxa"/>
                  <w:tcBorders>
                    <w:top w:val="nil"/>
                    <w:left w:val="nil"/>
                    <w:bottom w:val="nil"/>
                    <w:right w:val="nil"/>
                  </w:tcBorders>
                  <w:shd w:val="clear" w:color="auto" w:fill="auto"/>
                  <w:noWrap/>
                  <w:vAlign w:val="bottom"/>
                  <w:hideMark/>
                </w:tcPr>
                <w:p w14:paraId="546F510E" w14:textId="77777777" w:rsidR="009A3284" w:rsidRPr="00543C91" w:rsidRDefault="009A3284" w:rsidP="009A3284">
                  <w:pPr>
                    <w:rPr>
                      <w:ins w:id="463" w:author="Michaela Duve" w:date="2016-08-08T15:25:00Z"/>
                      <w:kern w:val="28"/>
                    </w:rPr>
                  </w:pPr>
                  <w:ins w:id="464" w:author="Michaela Duve" w:date="2016-08-08T15:25:00Z">
                    <w:r w:rsidRPr="00543C91">
                      <w:rPr>
                        <w:kern w:val="28"/>
                      </w:rPr>
                      <w:t>n.a.</w:t>
                    </w:r>
                  </w:ins>
                </w:p>
              </w:tc>
            </w:tr>
            <w:tr w:rsidR="009A3284" w:rsidRPr="00C6602B" w14:paraId="1291B7F4" w14:textId="77777777" w:rsidTr="001708D0">
              <w:trPr>
                <w:trHeight w:val="300"/>
                <w:ins w:id="465" w:author="Michaela Duve" w:date="2016-08-08T15:25:00Z"/>
              </w:trPr>
              <w:tc>
                <w:tcPr>
                  <w:tcW w:w="1840" w:type="dxa"/>
                  <w:tcBorders>
                    <w:top w:val="nil"/>
                    <w:left w:val="nil"/>
                    <w:bottom w:val="nil"/>
                    <w:right w:val="nil"/>
                  </w:tcBorders>
                  <w:shd w:val="clear" w:color="auto" w:fill="auto"/>
                  <w:noWrap/>
                  <w:vAlign w:val="bottom"/>
                  <w:hideMark/>
                </w:tcPr>
                <w:p w14:paraId="13A93726" w14:textId="77777777" w:rsidR="009A3284" w:rsidRPr="00543C91" w:rsidRDefault="009A3284" w:rsidP="009A3284">
                  <w:pPr>
                    <w:rPr>
                      <w:ins w:id="466" w:author="Michaela Duve" w:date="2016-08-08T15:25:00Z"/>
                      <w:kern w:val="28"/>
                    </w:rPr>
                  </w:pPr>
                </w:p>
              </w:tc>
              <w:tc>
                <w:tcPr>
                  <w:tcW w:w="3700" w:type="dxa"/>
                  <w:tcBorders>
                    <w:top w:val="nil"/>
                    <w:left w:val="nil"/>
                    <w:bottom w:val="nil"/>
                    <w:right w:val="nil"/>
                  </w:tcBorders>
                  <w:shd w:val="clear" w:color="auto" w:fill="auto"/>
                  <w:noWrap/>
                  <w:vAlign w:val="bottom"/>
                  <w:hideMark/>
                </w:tcPr>
                <w:p w14:paraId="5DB56287" w14:textId="77777777" w:rsidR="009A3284" w:rsidRPr="00543C91" w:rsidRDefault="009A3284" w:rsidP="009A3284">
                  <w:pPr>
                    <w:rPr>
                      <w:ins w:id="467" w:author="Michaela Duve" w:date="2016-08-08T15:25:00Z"/>
                      <w:kern w:val="28"/>
                    </w:rPr>
                  </w:pPr>
                </w:p>
              </w:tc>
            </w:tr>
            <w:tr w:rsidR="009A3284" w:rsidRPr="00C6602B" w14:paraId="4EFE1EB3" w14:textId="77777777" w:rsidTr="001708D0">
              <w:trPr>
                <w:trHeight w:val="300"/>
                <w:ins w:id="468" w:author="Michaela Duve" w:date="2016-08-08T15:25:00Z"/>
              </w:trPr>
              <w:tc>
                <w:tcPr>
                  <w:tcW w:w="1840" w:type="dxa"/>
                  <w:tcBorders>
                    <w:top w:val="nil"/>
                    <w:left w:val="nil"/>
                    <w:bottom w:val="nil"/>
                    <w:right w:val="nil"/>
                  </w:tcBorders>
                  <w:shd w:val="clear" w:color="auto" w:fill="auto"/>
                  <w:noWrap/>
                  <w:vAlign w:val="bottom"/>
                  <w:hideMark/>
                </w:tcPr>
                <w:p w14:paraId="7B4AB61F" w14:textId="77777777" w:rsidR="009A3284" w:rsidRPr="00543C91" w:rsidRDefault="009A3284" w:rsidP="009A3284">
                  <w:pPr>
                    <w:rPr>
                      <w:ins w:id="469" w:author="Michaela Duve" w:date="2016-08-08T15:25:00Z"/>
                      <w:kern w:val="28"/>
                    </w:rPr>
                  </w:pPr>
                  <w:ins w:id="470" w:author="Michaela Duve" w:date="2016-08-08T15:25:00Z">
                    <w:r w:rsidRPr="00543C91">
                      <w:rPr>
                        <w:kern w:val="28"/>
                      </w:rPr>
                      <w:t>Payments in USD</w:t>
                    </w:r>
                  </w:ins>
                </w:p>
              </w:tc>
              <w:tc>
                <w:tcPr>
                  <w:tcW w:w="3700" w:type="dxa"/>
                  <w:tcBorders>
                    <w:top w:val="nil"/>
                    <w:left w:val="nil"/>
                    <w:bottom w:val="nil"/>
                    <w:right w:val="nil"/>
                  </w:tcBorders>
                  <w:shd w:val="clear" w:color="auto" w:fill="auto"/>
                  <w:noWrap/>
                  <w:vAlign w:val="bottom"/>
                  <w:hideMark/>
                </w:tcPr>
                <w:p w14:paraId="7C39C316" w14:textId="77777777" w:rsidR="009A3284" w:rsidRPr="00543C91" w:rsidRDefault="009A3284" w:rsidP="009A3284">
                  <w:pPr>
                    <w:rPr>
                      <w:ins w:id="471" w:author="Michaela Duve" w:date="2016-08-08T15:25:00Z"/>
                      <w:kern w:val="28"/>
                    </w:rPr>
                  </w:pPr>
                </w:p>
              </w:tc>
            </w:tr>
            <w:tr w:rsidR="009A3284" w:rsidRPr="00C6602B" w14:paraId="6F3C994C" w14:textId="77777777" w:rsidTr="001708D0">
              <w:trPr>
                <w:trHeight w:val="300"/>
                <w:ins w:id="472" w:author="Michaela Duve" w:date="2016-08-08T15:25:00Z"/>
              </w:trPr>
              <w:tc>
                <w:tcPr>
                  <w:tcW w:w="1840" w:type="dxa"/>
                  <w:tcBorders>
                    <w:top w:val="nil"/>
                    <w:left w:val="nil"/>
                    <w:bottom w:val="nil"/>
                    <w:right w:val="nil"/>
                  </w:tcBorders>
                  <w:shd w:val="clear" w:color="auto" w:fill="auto"/>
                  <w:noWrap/>
                  <w:vAlign w:val="bottom"/>
                  <w:hideMark/>
                </w:tcPr>
                <w:p w14:paraId="05EC8EAD" w14:textId="77777777" w:rsidR="009A3284" w:rsidRPr="00543C91" w:rsidRDefault="009A3284" w:rsidP="009A3284">
                  <w:pPr>
                    <w:rPr>
                      <w:ins w:id="473" w:author="Michaela Duve" w:date="2016-08-08T15:25:00Z"/>
                      <w:kern w:val="28"/>
                    </w:rPr>
                  </w:pPr>
                  <w:ins w:id="474" w:author="Michaela Duve" w:date="2016-08-08T15:25:00Z">
                    <w:r w:rsidRPr="00543C91">
                      <w:rPr>
                        <w:kern w:val="28"/>
                      </w:rPr>
                      <w:t>Bank name</w:t>
                    </w:r>
                  </w:ins>
                </w:p>
              </w:tc>
              <w:tc>
                <w:tcPr>
                  <w:tcW w:w="3700" w:type="dxa"/>
                  <w:tcBorders>
                    <w:top w:val="nil"/>
                    <w:left w:val="nil"/>
                    <w:bottom w:val="nil"/>
                    <w:right w:val="nil"/>
                  </w:tcBorders>
                  <w:shd w:val="clear" w:color="auto" w:fill="auto"/>
                  <w:noWrap/>
                  <w:vAlign w:val="bottom"/>
                  <w:hideMark/>
                </w:tcPr>
                <w:p w14:paraId="5F2A2790" w14:textId="77777777" w:rsidR="009A3284" w:rsidRPr="00543C91" w:rsidRDefault="009A3284" w:rsidP="009A3284">
                  <w:pPr>
                    <w:rPr>
                      <w:ins w:id="475" w:author="Michaela Duve" w:date="2016-08-08T15:25:00Z"/>
                      <w:kern w:val="28"/>
                    </w:rPr>
                  </w:pPr>
                  <w:ins w:id="476" w:author="Michaela Duve" w:date="2016-08-08T15:25:00Z">
                    <w:r w:rsidRPr="00543C91">
                      <w:rPr>
                        <w:kern w:val="28"/>
                      </w:rPr>
                      <w:t>ING Belgium, Brussels, Geneva Branch</w:t>
                    </w:r>
                  </w:ins>
                </w:p>
              </w:tc>
            </w:tr>
            <w:tr w:rsidR="009A3284" w:rsidRPr="00C6602B" w14:paraId="6FC051C4" w14:textId="77777777" w:rsidTr="001708D0">
              <w:trPr>
                <w:trHeight w:val="300"/>
                <w:ins w:id="477" w:author="Michaela Duve" w:date="2016-08-08T15:25:00Z"/>
              </w:trPr>
              <w:tc>
                <w:tcPr>
                  <w:tcW w:w="1840" w:type="dxa"/>
                  <w:tcBorders>
                    <w:top w:val="nil"/>
                    <w:left w:val="nil"/>
                    <w:bottom w:val="nil"/>
                    <w:right w:val="nil"/>
                  </w:tcBorders>
                  <w:shd w:val="clear" w:color="auto" w:fill="auto"/>
                  <w:noWrap/>
                  <w:vAlign w:val="bottom"/>
                  <w:hideMark/>
                </w:tcPr>
                <w:p w14:paraId="02D1FE96" w14:textId="77777777" w:rsidR="009A3284" w:rsidRPr="00543C91" w:rsidRDefault="009A3284" w:rsidP="009A3284">
                  <w:pPr>
                    <w:rPr>
                      <w:ins w:id="478" w:author="Michaela Duve" w:date="2016-08-08T15:25:00Z"/>
                      <w:kern w:val="28"/>
                    </w:rPr>
                  </w:pPr>
                  <w:ins w:id="479" w:author="Michaela Duve" w:date="2016-08-08T15:25:00Z">
                    <w:r w:rsidRPr="00543C91">
                      <w:rPr>
                        <w:kern w:val="28"/>
                      </w:rPr>
                      <w:t>Bank Swift Code</w:t>
                    </w:r>
                  </w:ins>
                </w:p>
              </w:tc>
              <w:tc>
                <w:tcPr>
                  <w:tcW w:w="3700" w:type="dxa"/>
                  <w:tcBorders>
                    <w:top w:val="nil"/>
                    <w:left w:val="nil"/>
                    <w:bottom w:val="nil"/>
                    <w:right w:val="nil"/>
                  </w:tcBorders>
                  <w:shd w:val="clear" w:color="auto" w:fill="auto"/>
                  <w:noWrap/>
                  <w:vAlign w:val="bottom"/>
                  <w:hideMark/>
                </w:tcPr>
                <w:p w14:paraId="4D206B47" w14:textId="77777777" w:rsidR="009A3284" w:rsidRPr="00543C91" w:rsidRDefault="009A3284" w:rsidP="009A3284">
                  <w:pPr>
                    <w:rPr>
                      <w:ins w:id="480" w:author="Michaela Duve" w:date="2016-08-08T15:25:00Z"/>
                      <w:kern w:val="28"/>
                    </w:rPr>
                  </w:pPr>
                  <w:ins w:id="481" w:author="Michaela Duve" w:date="2016-08-08T15:25:00Z">
                    <w:r w:rsidRPr="00543C91">
                      <w:rPr>
                        <w:kern w:val="28"/>
                      </w:rPr>
                      <w:t xml:space="preserve">BBRUCHGTXXX </w:t>
                    </w:r>
                  </w:ins>
                </w:p>
              </w:tc>
            </w:tr>
            <w:tr w:rsidR="009A3284" w:rsidRPr="00C6602B" w14:paraId="1F0B29CD" w14:textId="77777777" w:rsidTr="001708D0">
              <w:trPr>
                <w:trHeight w:val="300"/>
                <w:ins w:id="482" w:author="Michaela Duve" w:date="2016-08-08T15:25:00Z"/>
              </w:trPr>
              <w:tc>
                <w:tcPr>
                  <w:tcW w:w="1840" w:type="dxa"/>
                  <w:tcBorders>
                    <w:top w:val="nil"/>
                    <w:left w:val="nil"/>
                    <w:bottom w:val="nil"/>
                    <w:right w:val="nil"/>
                  </w:tcBorders>
                  <w:shd w:val="clear" w:color="auto" w:fill="auto"/>
                  <w:noWrap/>
                  <w:vAlign w:val="bottom"/>
                  <w:hideMark/>
                </w:tcPr>
                <w:p w14:paraId="400DCE47" w14:textId="77777777" w:rsidR="009A3284" w:rsidRPr="00543C91" w:rsidRDefault="009A3284" w:rsidP="009A3284">
                  <w:pPr>
                    <w:rPr>
                      <w:ins w:id="483" w:author="Michaela Duve" w:date="2016-08-08T15:25:00Z"/>
                      <w:kern w:val="28"/>
                    </w:rPr>
                  </w:pPr>
                  <w:ins w:id="484" w:author="Michaela Duve" w:date="2016-08-08T15:25:00Z">
                    <w:r w:rsidRPr="00543C91">
                      <w:rPr>
                        <w:kern w:val="28"/>
                      </w:rPr>
                      <w:t>IBAN</w:t>
                    </w:r>
                  </w:ins>
                </w:p>
              </w:tc>
              <w:tc>
                <w:tcPr>
                  <w:tcW w:w="3700" w:type="dxa"/>
                  <w:tcBorders>
                    <w:top w:val="nil"/>
                    <w:left w:val="nil"/>
                    <w:bottom w:val="nil"/>
                    <w:right w:val="nil"/>
                  </w:tcBorders>
                  <w:shd w:val="clear" w:color="auto" w:fill="auto"/>
                  <w:noWrap/>
                  <w:vAlign w:val="bottom"/>
                  <w:hideMark/>
                </w:tcPr>
                <w:p w14:paraId="6CAF6038" w14:textId="77777777" w:rsidR="009A3284" w:rsidRPr="00543C91" w:rsidRDefault="009A3284" w:rsidP="009A3284">
                  <w:pPr>
                    <w:rPr>
                      <w:ins w:id="485" w:author="Michaela Duve" w:date="2016-08-08T15:25:00Z"/>
                      <w:kern w:val="28"/>
                    </w:rPr>
                  </w:pPr>
                  <w:ins w:id="486" w:author="Michaela Duve" w:date="2016-08-08T15:25:00Z">
                    <w:r w:rsidRPr="00543C91">
                      <w:rPr>
                        <w:kern w:val="28"/>
                      </w:rPr>
                      <w:t>CH2708387000001071702USD</w:t>
                    </w:r>
                  </w:ins>
                </w:p>
              </w:tc>
            </w:tr>
          </w:tbl>
          <w:p w14:paraId="2EA3B53E" w14:textId="77777777" w:rsidR="009A3284" w:rsidRPr="00D921EB" w:rsidRDefault="009A3284">
            <w:pPr>
              <w:pStyle w:val="Textkrper"/>
              <w:rPr>
                <w:highlight w:val="yellow"/>
              </w:rPr>
            </w:pPr>
          </w:p>
        </w:tc>
      </w:tr>
    </w:tbl>
    <w:p w14:paraId="425D0A4F" w14:textId="77777777" w:rsidR="00040457" w:rsidRDefault="00040457">
      <w:pPr>
        <w:pStyle w:val="Textkrper"/>
        <w:rPr>
          <w:smallCaps/>
        </w:rPr>
      </w:pPr>
    </w:p>
    <w:p w14:paraId="06615B02" w14:textId="77777777" w:rsidR="00040457" w:rsidRPr="00571976" w:rsidRDefault="00040457" w:rsidP="00284C88">
      <w:pPr>
        <w:ind w:left="1440"/>
        <w:rPr>
          <w:b/>
          <w:color w:val="000000"/>
        </w:rPr>
      </w:pPr>
      <w:r w:rsidRPr="00571976">
        <w:rPr>
          <w:b/>
          <w:color w:val="000000"/>
        </w:rPr>
        <w:t>Annex 1 – Defined Terms</w:t>
      </w:r>
    </w:p>
    <w:p w14:paraId="5FED1B30" w14:textId="77777777" w:rsidR="00040457" w:rsidRDefault="00040457" w:rsidP="00290DF9">
      <w:pPr>
        <w:ind w:left="1440"/>
        <w:rPr>
          <w:color w:val="000000"/>
        </w:rPr>
      </w:pPr>
    </w:p>
    <w:p w14:paraId="2638FADF" w14:textId="77777777" w:rsidR="00040457" w:rsidRDefault="00040457" w:rsidP="00625AA3">
      <w:pPr>
        <w:pStyle w:val="Default"/>
        <w:jc w:val="both"/>
        <w:rPr>
          <w:rFonts w:ascii="Times New Roman" w:hAnsi="Times New Roman"/>
        </w:rPr>
      </w:pPr>
    </w:p>
    <w:p w14:paraId="72FD0F35" w14:textId="77777777" w:rsidR="00040457" w:rsidRDefault="00040457" w:rsidP="00625AA3">
      <w:pPr>
        <w:pStyle w:val="Default"/>
        <w:jc w:val="both"/>
        <w:rPr>
          <w:rFonts w:ascii="Times New Roman" w:hAnsi="Times New Roman"/>
        </w:rPr>
      </w:pPr>
      <w:r>
        <w:rPr>
          <w:rFonts w:ascii="Times New Roman" w:hAnsi="Times New Roman"/>
        </w:rPr>
        <w:t>The definition of “Affiliate” is deleted and replaced with the following:</w:t>
      </w:r>
    </w:p>
    <w:p w14:paraId="713D480E" w14:textId="77777777" w:rsidR="00040457" w:rsidRDefault="00040457" w:rsidP="00625AA3">
      <w:pPr>
        <w:pStyle w:val="Default"/>
        <w:jc w:val="both"/>
        <w:rPr>
          <w:rFonts w:ascii="Times New Roman" w:hAnsi="Times New Roman"/>
        </w:rPr>
      </w:pPr>
    </w:p>
    <w:p w14:paraId="57023F30" w14:textId="77777777" w:rsidR="00040457" w:rsidRDefault="00040457" w:rsidP="00625AA3">
      <w:pPr>
        <w:pStyle w:val="1alpha"/>
        <w:tabs>
          <w:tab w:val="clear" w:pos="360"/>
          <w:tab w:val="clear" w:pos="681"/>
        </w:tabs>
        <w:rPr>
          <w:ins w:id="487" w:author="Michaela Duve" w:date="2016-08-08T15:26:00Z"/>
          <w:noProof w:val="0"/>
        </w:rPr>
      </w:pPr>
      <w:r>
        <w:rPr>
          <w:noProof w:val="0"/>
        </w:rPr>
        <w:t>““</w:t>
      </w:r>
      <w:r w:rsidRPr="00F755F2">
        <w:rPr>
          <w:b/>
          <w:noProof w:val="0"/>
        </w:rPr>
        <w:t>Affiliate</w:t>
      </w:r>
      <w:r>
        <w:rPr>
          <w:noProof w:val="0"/>
        </w:rPr>
        <w:t xml:space="preserve">” means </w:t>
      </w:r>
      <w:r w:rsidRPr="00F755F2">
        <w:rPr>
          <w:noProof w:val="0"/>
        </w:rPr>
        <w:t xml:space="preserve">in relation to </w:t>
      </w:r>
      <w:r>
        <w:rPr>
          <w:noProof w:val="0"/>
        </w:rPr>
        <w:t>a Party</w:t>
      </w:r>
      <w:r w:rsidRPr="00F755F2">
        <w:rPr>
          <w:noProof w:val="0"/>
        </w:rPr>
        <w:t>, any entity controlled</w:t>
      </w:r>
      <w:r>
        <w:rPr>
          <w:noProof w:val="0"/>
        </w:rPr>
        <w:t>, directly or indirectly, by that Party</w:t>
      </w:r>
      <w:r w:rsidRPr="00F755F2">
        <w:rPr>
          <w:noProof w:val="0"/>
        </w:rPr>
        <w:t xml:space="preserve">, any entity that controls, directly or indirectly, </w:t>
      </w:r>
      <w:r>
        <w:rPr>
          <w:noProof w:val="0"/>
        </w:rPr>
        <w:t>that Party</w:t>
      </w:r>
      <w:r w:rsidRPr="00F755F2">
        <w:rPr>
          <w:noProof w:val="0"/>
        </w:rPr>
        <w:t xml:space="preserve"> or any entity directly or indirectly under common control with </w:t>
      </w:r>
      <w:r>
        <w:rPr>
          <w:noProof w:val="0"/>
        </w:rPr>
        <w:t>such</w:t>
      </w:r>
      <w:r w:rsidRPr="00F755F2">
        <w:rPr>
          <w:noProof w:val="0"/>
        </w:rPr>
        <w:t xml:space="preserve"> </w:t>
      </w:r>
      <w:r>
        <w:rPr>
          <w:noProof w:val="0"/>
        </w:rPr>
        <w:t>Party</w:t>
      </w:r>
      <w:r w:rsidRPr="00F755F2">
        <w:rPr>
          <w:noProof w:val="0"/>
        </w:rPr>
        <w:t xml:space="preserve">.  For this purpose, </w:t>
      </w:r>
      <w:r>
        <w:rPr>
          <w:noProof w:val="0"/>
        </w:rPr>
        <w:t>“</w:t>
      </w:r>
      <w:r w:rsidRPr="00F755F2">
        <w:rPr>
          <w:noProof w:val="0"/>
        </w:rPr>
        <w:t>control</w:t>
      </w:r>
      <w:r>
        <w:rPr>
          <w:noProof w:val="0"/>
        </w:rPr>
        <w:t>”</w:t>
      </w:r>
      <w:r w:rsidRPr="00F755F2">
        <w:rPr>
          <w:noProof w:val="0"/>
        </w:rPr>
        <w:t xml:space="preserve"> of any </w:t>
      </w:r>
      <w:r>
        <w:rPr>
          <w:noProof w:val="0"/>
        </w:rPr>
        <w:t>entity</w:t>
      </w:r>
      <w:r w:rsidRPr="00F755F2">
        <w:rPr>
          <w:noProof w:val="0"/>
        </w:rPr>
        <w:t xml:space="preserve"> means ownership of a majority of the voting power of the </w:t>
      </w:r>
      <w:r>
        <w:rPr>
          <w:noProof w:val="0"/>
        </w:rPr>
        <w:t>entity;”</w:t>
      </w:r>
    </w:p>
    <w:p w14:paraId="40E7E2AB" w14:textId="77777777" w:rsidR="009A3284" w:rsidRDefault="009A3284" w:rsidP="00625AA3">
      <w:pPr>
        <w:pStyle w:val="1alpha"/>
        <w:tabs>
          <w:tab w:val="clear" w:pos="360"/>
          <w:tab w:val="clear" w:pos="681"/>
        </w:tabs>
        <w:rPr>
          <w:ins w:id="488" w:author="Michaela Duve" w:date="2016-08-08T15:26:00Z"/>
          <w:noProof w:val="0"/>
        </w:rPr>
      </w:pPr>
    </w:p>
    <w:p w14:paraId="75370896" w14:textId="77777777" w:rsidR="009A3284" w:rsidRDefault="009A3284" w:rsidP="009A3284">
      <w:pPr>
        <w:rPr>
          <w:ins w:id="489" w:author="Michaela Duve" w:date="2016-08-08T15:26:00Z"/>
        </w:rPr>
      </w:pPr>
      <w:ins w:id="490" w:author="Michaela Duve" w:date="2016-08-08T15:26:00Z">
        <w:r>
          <w:t>The term “</w:t>
        </w:r>
        <w:r w:rsidRPr="00446C47">
          <w:rPr>
            <w:b/>
          </w:rPr>
          <w:t>Business Day</w:t>
        </w:r>
        <w:r>
          <w:t xml:space="preserve">” shall be amended by adding after the word “office” the words “and Warsaw, Poland”. </w:t>
        </w:r>
      </w:ins>
    </w:p>
    <w:p w14:paraId="5B515BA6" w14:textId="77777777" w:rsidR="009A3284" w:rsidRDefault="009A3284" w:rsidP="009A3284">
      <w:pPr>
        <w:rPr>
          <w:ins w:id="491" w:author="Michaela Duve" w:date="2016-08-08T15:26:00Z"/>
        </w:rPr>
      </w:pPr>
    </w:p>
    <w:p w14:paraId="5B35E491" w14:textId="77777777" w:rsidR="009A3284" w:rsidRDefault="009A3284" w:rsidP="009A3284">
      <w:pPr>
        <w:rPr>
          <w:ins w:id="492" w:author="Michaela Duve" w:date="2016-08-08T15:26:00Z"/>
        </w:rPr>
      </w:pPr>
      <w:ins w:id="493" w:author="Michaela Duve" w:date="2016-08-08T15:26:00Z">
        <w:r>
          <w:t xml:space="preserve">AOTES: Our Polish Affiliate is providing various support functions. </w:t>
        </w:r>
      </w:ins>
    </w:p>
    <w:p w14:paraId="1AEF9BC1" w14:textId="77777777" w:rsidR="009A3284" w:rsidRDefault="009A3284" w:rsidP="00625AA3">
      <w:pPr>
        <w:pStyle w:val="1alpha"/>
        <w:tabs>
          <w:tab w:val="clear" w:pos="360"/>
          <w:tab w:val="clear" w:pos="681"/>
        </w:tabs>
        <w:rPr>
          <w:noProof w:val="0"/>
        </w:rPr>
      </w:pPr>
    </w:p>
    <w:p w14:paraId="0C3F0941" w14:textId="77777777" w:rsidR="006C733F" w:rsidRDefault="006C733F" w:rsidP="00DD49C2">
      <w:pPr>
        <w:pStyle w:val="Textkrper"/>
      </w:pPr>
      <w:r>
        <w:t>The following definition is added:</w:t>
      </w:r>
    </w:p>
    <w:p w14:paraId="6952BCE8" w14:textId="77777777" w:rsidR="006C733F" w:rsidRDefault="006C733F" w:rsidP="00DD49C2">
      <w:pPr>
        <w:pStyle w:val="Textkrper"/>
      </w:pPr>
      <w:r>
        <w:t>““</w:t>
      </w:r>
      <w:r w:rsidRPr="00013F52">
        <w:rPr>
          <w:b/>
        </w:rPr>
        <w:t>EURIBOR</w:t>
      </w:r>
      <w:r>
        <w:t>” means:</w:t>
      </w:r>
    </w:p>
    <w:p w14:paraId="2625F643" w14:textId="77777777" w:rsidR="006C733F" w:rsidRDefault="006C733F" w:rsidP="00DD49C2">
      <w:pPr>
        <w:pStyle w:val="Textkrper"/>
        <w:ind w:firstLine="720"/>
      </w:pPr>
      <w:r>
        <w:t>(a)</w:t>
      </w:r>
      <w:r>
        <w:tab/>
        <w:t>the applicable Screen Rate; or</w:t>
      </w:r>
    </w:p>
    <w:p w14:paraId="196523FC" w14:textId="77777777" w:rsidR="006C733F" w:rsidRDefault="006C733F" w:rsidP="00DD49C2">
      <w:pPr>
        <w:pStyle w:val="Textkrper"/>
        <w:ind w:left="1440" w:hanging="720"/>
      </w:pPr>
      <w:r>
        <w:t>(b)</w:t>
      </w:r>
      <w:r>
        <w:tab/>
        <w:t>(if no Screen Rate is available and the Payee does not specify another page or service displaying the appropriate rate) the arithmetic mean of the rates (rounded upwards to four decimal places) as supplied to the Payee at its request quoted by not less than two major banks in the Euro-zone interbank market to leading banks in the European interbank market,</w:t>
      </w:r>
    </w:p>
    <w:p w14:paraId="58224480" w14:textId="77777777" w:rsidR="006C733F" w:rsidRDefault="006C733F" w:rsidP="00DD49C2">
      <w:pPr>
        <w:pStyle w:val="Textkrper"/>
      </w:pPr>
      <w:r>
        <w:t>in either case as of the relevant time on the relevant day in accordance with market practice in the European Interbank market for the offering of deposits in euro for one (1) month;”</w:t>
      </w:r>
    </w:p>
    <w:p w14:paraId="35AAC70E" w14:textId="77777777" w:rsidR="006C733F" w:rsidRDefault="006C733F" w:rsidP="00640532">
      <w:pPr>
        <w:jc w:val="both"/>
      </w:pPr>
    </w:p>
    <w:p w14:paraId="73A334C8" w14:textId="77777777" w:rsidR="006C733F" w:rsidRDefault="006C733F" w:rsidP="006C733F">
      <w:pPr>
        <w:pStyle w:val="Textkrper"/>
      </w:pPr>
      <w:r>
        <w:t>The following definition is added:</w:t>
      </w:r>
    </w:p>
    <w:p w14:paraId="572CCE8C" w14:textId="77777777" w:rsidR="006C733F" w:rsidRDefault="009B3CA2" w:rsidP="00DD49C2">
      <w:pPr>
        <w:jc w:val="both"/>
      </w:pPr>
      <w:r>
        <w:t>“</w:t>
      </w:r>
      <w:r w:rsidR="006C733F">
        <w:t>“</w:t>
      </w:r>
      <w:r w:rsidR="006C733F" w:rsidRPr="00013F52">
        <w:rPr>
          <w:b/>
        </w:rPr>
        <w:t>Screen Rate</w:t>
      </w:r>
      <w:r w:rsidR="006C733F">
        <w:t>” means the percentage rate per annum interest rates for euro deposits offered in the euro-zone determined by the Banking Federation of the European Union for the relevant period, and displayed on Reuters page EURIBOR01.  If the agreed page is replaced or service ceases to be available, the Payee may specify another page or service displaying the appropriate rate.</w:t>
      </w:r>
      <w:r>
        <w:t>”</w:t>
      </w:r>
    </w:p>
    <w:p w14:paraId="6CFCAE4B" w14:textId="77777777" w:rsidR="00B238F3" w:rsidRDefault="00B238F3" w:rsidP="00DD49C2">
      <w:pPr>
        <w:jc w:val="both"/>
      </w:pPr>
    </w:p>
    <w:p w14:paraId="37156272" w14:textId="77777777" w:rsidR="009A3284" w:rsidRPr="00664837" w:rsidRDefault="009A3284" w:rsidP="009A3284">
      <w:pPr>
        <w:rPr>
          <w:ins w:id="494" w:author="Michaela Duve" w:date="2016-08-08T15:27:00Z"/>
        </w:rPr>
      </w:pPr>
      <w:ins w:id="495" w:author="Michaela Duve" w:date="2016-08-08T15:27:00Z">
        <w:r w:rsidRPr="00664837">
          <w:t>“</w:t>
        </w:r>
        <w:r w:rsidRPr="00BC0184">
          <w:rPr>
            <w:b/>
          </w:rPr>
          <w:t>GBP LIBOR</w:t>
        </w:r>
        <w:r w:rsidRPr="00664837">
          <w:t>” means:</w:t>
        </w:r>
      </w:ins>
    </w:p>
    <w:p w14:paraId="4A6E78C5" w14:textId="77777777" w:rsidR="009A3284" w:rsidRPr="00664837" w:rsidRDefault="009A3284" w:rsidP="009A3284">
      <w:pPr>
        <w:rPr>
          <w:ins w:id="496" w:author="Michaela Duve" w:date="2016-08-08T15:27:00Z"/>
        </w:rPr>
      </w:pPr>
    </w:p>
    <w:p w14:paraId="0B1BF0BE" w14:textId="77777777" w:rsidR="009A3284" w:rsidRPr="00664837" w:rsidRDefault="009A3284" w:rsidP="009A3284">
      <w:pPr>
        <w:rPr>
          <w:ins w:id="497" w:author="Michaela Duve" w:date="2016-08-08T15:27:00Z"/>
        </w:rPr>
      </w:pPr>
      <w:ins w:id="498" w:author="Michaela Duve" w:date="2016-08-08T15:27:00Z">
        <w:r w:rsidRPr="00664837">
          <w:t>(a)          the applicable Screen Rate; or</w:t>
        </w:r>
      </w:ins>
    </w:p>
    <w:p w14:paraId="49EF4DF6" w14:textId="77777777" w:rsidR="009A3284" w:rsidRPr="00664837" w:rsidRDefault="009A3284" w:rsidP="009A3284">
      <w:pPr>
        <w:rPr>
          <w:ins w:id="499" w:author="Michaela Duve" w:date="2016-08-08T15:27:00Z"/>
        </w:rPr>
      </w:pPr>
    </w:p>
    <w:p w14:paraId="7C8EC542" w14:textId="77777777" w:rsidR="009A3284" w:rsidRPr="00664837" w:rsidRDefault="009A3284" w:rsidP="009A3284">
      <w:pPr>
        <w:rPr>
          <w:ins w:id="500" w:author="Michaela Duve" w:date="2016-08-08T15:27:00Z"/>
        </w:rPr>
      </w:pPr>
      <w:ins w:id="501" w:author="Michaela Duve" w:date="2016-08-08T15:27:00Z">
        <w:r w:rsidRPr="00664837">
          <w:t>(b)          (if no Screen Rate is available and the Payee does not specify another page or service displaying the appropriate rate) the arithmetic mean of the rates (rounded upwards to five decimal places) as supplied to the payee at its request quoted by not less than two major banks in the London interbank market to leading banks in the London interbank market,</w:t>
        </w:r>
      </w:ins>
    </w:p>
    <w:p w14:paraId="0C326E97" w14:textId="77777777" w:rsidR="009A3284" w:rsidRPr="00664837" w:rsidRDefault="009A3284" w:rsidP="009A3284">
      <w:pPr>
        <w:rPr>
          <w:ins w:id="502" w:author="Michaela Duve" w:date="2016-08-08T15:27:00Z"/>
        </w:rPr>
      </w:pPr>
    </w:p>
    <w:p w14:paraId="05C942D8" w14:textId="77777777" w:rsidR="009A3284" w:rsidRPr="00664837" w:rsidRDefault="009A3284" w:rsidP="009A3284">
      <w:pPr>
        <w:rPr>
          <w:ins w:id="503" w:author="Michaela Duve" w:date="2016-08-08T15:27:00Z"/>
        </w:rPr>
      </w:pPr>
      <w:ins w:id="504" w:author="Michaela Duve" w:date="2016-08-08T15:27:00Z">
        <w:r w:rsidRPr="00664837">
          <w:lastRenderedPageBreak/>
          <w:t>in either case as of the relevant time on the relevant day for GB Pound in accordance with market practice in the London interbank market, for the offering of deposits in GB Pound for one (1) month.</w:t>
        </w:r>
      </w:ins>
    </w:p>
    <w:p w14:paraId="1515FD7C" w14:textId="77777777" w:rsidR="009A3284" w:rsidRPr="00664837" w:rsidRDefault="009A3284" w:rsidP="009A3284">
      <w:pPr>
        <w:rPr>
          <w:ins w:id="505" w:author="Michaela Duve" w:date="2016-08-08T15:27:00Z"/>
        </w:rPr>
      </w:pPr>
    </w:p>
    <w:p w14:paraId="07AA4D8D" w14:textId="77777777" w:rsidR="009A3284" w:rsidRPr="00664837" w:rsidRDefault="009A3284" w:rsidP="009A3284">
      <w:pPr>
        <w:rPr>
          <w:ins w:id="506" w:author="Michaela Duve" w:date="2016-08-08T15:27:00Z"/>
        </w:rPr>
      </w:pPr>
      <w:ins w:id="507" w:author="Michaela Duve" w:date="2016-08-08T15:27:00Z">
        <w:r w:rsidRPr="00664837">
          <w:t>For the purposes of the definition of GBP LIBOR, the Screen Rate will be the ICE LIBOR rate published for GB Pound for the relevant tenor on the ICE Report Centre – Data webpage, calculated by ICE Benchmark Administration Limited (IBA), or any equivalent successor screen. If the relevant page is replaced or the service ceased to be available, the payee may specify another page or service displaying the appropriate rate.</w:t>
        </w:r>
      </w:ins>
    </w:p>
    <w:p w14:paraId="2B6DC2FC" w14:textId="77777777" w:rsidR="009A3284" w:rsidRPr="00664837" w:rsidRDefault="009A3284" w:rsidP="009A3284">
      <w:pPr>
        <w:rPr>
          <w:ins w:id="508" w:author="Michaela Duve" w:date="2016-08-08T15:27:00Z"/>
          <w:lang w:val="en-US"/>
        </w:rPr>
      </w:pPr>
    </w:p>
    <w:p w14:paraId="2CDE1032" w14:textId="77777777" w:rsidR="009A3284" w:rsidRPr="00445B0A" w:rsidRDefault="009A3284" w:rsidP="009A3284">
      <w:pPr>
        <w:ind w:left="28"/>
        <w:rPr>
          <w:ins w:id="509" w:author="Michaela Duve" w:date="2016-08-08T15:27:00Z"/>
        </w:rPr>
      </w:pPr>
      <w:ins w:id="510" w:author="Michaela Duve" w:date="2016-08-08T15:27:00Z">
        <w:r w:rsidRPr="00445B0A">
          <w:t>“</w:t>
        </w:r>
        <w:r>
          <w:t xml:space="preserve">US </w:t>
        </w:r>
        <w:r w:rsidRPr="00445B0A">
          <w:rPr>
            <w:b/>
          </w:rPr>
          <w:t>LIBOR</w:t>
        </w:r>
        <w:r w:rsidRPr="00445B0A">
          <w:t>” means:</w:t>
        </w:r>
      </w:ins>
    </w:p>
    <w:p w14:paraId="5E200F0D" w14:textId="77777777" w:rsidR="009A3284" w:rsidRPr="00445B0A" w:rsidRDefault="009A3284" w:rsidP="009A3284">
      <w:pPr>
        <w:ind w:left="28"/>
        <w:rPr>
          <w:ins w:id="511" w:author="Michaela Duve" w:date="2016-08-08T15:27:00Z"/>
        </w:rPr>
      </w:pPr>
    </w:p>
    <w:p w14:paraId="0EEE4B1B" w14:textId="77777777" w:rsidR="009A3284" w:rsidRPr="00445B0A" w:rsidRDefault="009A3284" w:rsidP="009A3284">
      <w:pPr>
        <w:widowControl w:val="0"/>
        <w:numPr>
          <w:ilvl w:val="0"/>
          <w:numId w:val="48"/>
        </w:numPr>
        <w:tabs>
          <w:tab w:val="left" w:pos="567"/>
        </w:tabs>
        <w:jc w:val="both"/>
        <w:rPr>
          <w:ins w:id="512" w:author="Michaela Duve" w:date="2016-08-08T15:27:00Z"/>
        </w:rPr>
      </w:pPr>
      <w:ins w:id="513" w:author="Michaela Duve" w:date="2016-08-08T15:27:00Z">
        <w:r w:rsidRPr="00445B0A">
          <w:t>the applicable Screen Rate; or</w:t>
        </w:r>
      </w:ins>
    </w:p>
    <w:p w14:paraId="66C3F511" w14:textId="77777777" w:rsidR="009A3284" w:rsidRPr="00445B0A" w:rsidRDefault="009A3284" w:rsidP="009A3284">
      <w:pPr>
        <w:tabs>
          <w:tab w:val="left" w:pos="567"/>
        </w:tabs>
        <w:ind w:left="567" w:hanging="567"/>
        <w:rPr>
          <w:ins w:id="514" w:author="Michaela Duve" w:date="2016-08-08T15:27:00Z"/>
        </w:rPr>
      </w:pPr>
    </w:p>
    <w:p w14:paraId="069D781A" w14:textId="77777777" w:rsidR="009A3284" w:rsidRPr="00445B0A" w:rsidRDefault="009A3284" w:rsidP="009A3284">
      <w:pPr>
        <w:numPr>
          <w:ilvl w:val="0"/>
          <w:numId w:val="48"/>
        </w:numPr>
        <w:jc w:val="both"/>
        <w:rPr>
          <w:ins w:id="515" w:author="Michaela Duve" w:date="2016-08-08T15:27:00Z"/>
          <w:iCs/>
          <w:lang w:val="en-US"/>
        </w:rPr>
      </w:pPr>
      <w:ins w:id="516" w:author="Michaela Duve" w:date="2016-08-08T15:27:00Z">
        <w:r w:rsidRPr="00445B0A">
          <w:t xml:space="preserve">(if no Screen Rate is available and the Payee does not specify another page or service displaying </w:t>
        </w:r>
        <w:r w:rsidRPr="00445B0A">
          <w:rPr>
            <w:iCs/>
            <w:lang w:val="en-US"/>
          </w:rPr>
          <w:t>the appropriate rate) the arithmetic mean of the rates (rounded upwards to five decimal places) as supplied to the payee at its request quoted by not less than two major banks in the London interbank market to leading banks in the London interbank market,</w:t>
        </w:r>
      </w:ins>
    </w:p>
    <w:p w14:paraId="621538A3" w14:textId="77777777" w:rsidR="009A3284" w:rsidRPr="00445B0A" w:rsidRDefault="009A3284" w:rsidP="009A3284">
      <w:pPr>
        <w:rPr>
          <w:ins w:id="517" w:author="Michaela Duve" w:date="2016-08-08T15:27:00Z"/>
          <w:lang w:val="en-US"/>
        </w:rPr>
      </w:pPr>
    </w:p>
    <w:p w14:paraId="632AB215" w14:textId="77777777" w:rsidR="009A3284" w:rsidRPr="00445B0A" w:rsidRDefault="009A3284" w:rsidP="009A3284">
      <w:pPr>
        <w:rPr>
          <w:ins w:id="518" w:author="Michaela Duve" w:date="2016-08-08T15:27:00Z"/>
          <w:lang w:val="en-US"/>
        </w:rPr>
      </w:pPr>
      <w:ins w:id="519" w:author="Michaela Duve" w:date="2016-08-08T15:27:00Z">
        <w:r w:rsidRPr="00445B0A">
          <w:rPr>
            <w:lang w:val="en-US"/>
          </w:rPr>
          <w:t>in either case as of the relevant time on the relevant day for US dollars in accordance with market practice in the London interbank market, for the offering of deposits in US dollars for one (1) month.</w:t>
        </w:r>
      </w:ins>
    </w:p>
    <w:p w14:paraId="77FECCE8" w14:textId="77777777" w:rsidR="009A3284" w:rsidRPr="00445B0A" w:rsidRDefault="009A3284" w:rsidP="009A3284">
      <w:pPr>
        <w:rPr>
          <w:ins w:id="520" w:author="Michaela Duve" w:date="2016-08-08T15:27:00Z"/>
          <w:lang w:val="en-US"/>
        </w:rPr>
      </w:pPr>
    </w:p>
    <w:p w14:paraId="0507D519" w14:textId="77777777" w:rsidR="009A3284" w:rsidRDefault="009A3284" w:rsidP="009A3284">
      <w:pPr>
        <w:rPr>
          <w:ins w:id="521" w:author="Michaela Duve" w:date="2016-08-08T15:27:00Z"/>
          <w:lang w:val="en-US"/>
        </w:rPr>
      </w:pPr>
      <w:ins w:id="522" w:author="Michaela Duve" w:date="2016-08-08T15:27:00Z">
        <w:r w:rsidRPr="00445B0A">
          <w:rPr>
            <w:lang w:val="en-US"/>
          </w:rPr>
          <w:t>For the purposes of the definition of LIBOR, the Screen Rate will be the ICE LIBOR rate published for US dollars for the relevant tenor on the ICE Report Centre – Data webpage, calculated by ICE Benchmark Administration Limited (IBA), or any equivalent successor screen. If the relevant page is replaced or the service ceased to be available, the payee may specify another page or service displaying the appropriate rate.</w:t>
        </w:r>
      </w:ins>
    </w:p>
    <w:p w14:paraId="1886DA74" w14:textId="77777777" w:rsidR="009A3284" w:rsidRDefault="009A3284" w:rsidP="009A3284">
      <w:pPr>
        <w:rPr>
          <w:ins w:id="523" w:author="Michaela Duve" w:date="2016-08-08T15:27:00Z"/>
          <w:lang w:val="en-US"/>
        </w:rPr>
      </w:pPr>
    </w:p>
    <w:p w14:paraId="34B7607E" w14:textId="77777777" w:rsidR="00B238F3" w:rsidRPr="009A3284" w:rsidRDefault="00B238F3" w:rsidP="00625AA3">
      <w:pPr>
        <w:pStyle w:val="1alpha"/>
        <w:tabs>
          <w:tab w:val="clear" w:pos="360"/>
          <w:tab w:val="clear" w:pos="681"/>
        </w:tabs>
        <w:rPr>
          <w:noProof w:val="0"/>
          <w:lang w:val="en-US"/>
          <w:rPrChange w:id="524" w:author="Michaela Duve" w:date="2016-08-08T15:27:00Z">
            <w:rPr>
              <w:noProof w:val="0"/>
            </w:rPr>
          </w:rPrChange>
        </w:rPr>
      </w:pPr>
    </w:p>
    <w:p w14:paraId="79FD9551" w14:textId="77777777" w:rsidR="00040457" w:rsidRDefault="00040457">
      <w:pPr>
        <w:rPr>
          <w:color w:val="000000"/>
        </w:rPr>
      </w:pPr>
    </w:p>
    <w:p w14:paraId="10563293" w14:textId="77777777" w:rsidR="00040457" w:rsidRDefault="00040457">
      <w:pPr>
        <w:rPr>
          <w:color w:val="000000"/>
        </w:rPr>
      </w:pPr>
    </w:p>
    <w:p w14:paraId="55DEE57A" w14:textId="77777777" w:rsidR="00040457" w:rsidRDefault="00040457">
      <w:pPr>
        <w:ind w:left="1440"/>
        <w:rPr>
          <w:color w:val="000000"/>
        </w:rPr>
      </w:pPr>
      <w:r>
        <w:rPr>
          <w:b/>
          <w:color w:val="000000"/>
        </w:rPr>
        <w:br w:type="page"/>
      </w:r>
      <w:r>
        <w:rPr>
          <w:b/>
          <w:color w:val="000000"/>
        </w:rPr>
        <w:lastRenderedPageBreak/>
        <w:t>PART II: ADDITIONAL PROVISIONS TO THE GENERAL AGREEMENT</w:t>
      </w:r>
    </w:p>
    <w:p w14:paraId="63165C60" w14:textId="77777777" w:rsidR="00040457" w:rsidRDefault="00040457">
      <w:pPr>
        <w:rPr>
          <w:color w:val="000000"/>
        </w:rPr>
      </w:pPr>
    </w:p>
    <w:p w14:paraId="6BE2ADA8" w14:textId="77777777" w:rsidR="00040457" w:rsidRDefault="00040457">
      <w:pPr>
        <w:rPr>
          <w:b/>
        </w:rPr>
      </w:pPr>
      <w:r>
        <w:rPr>
          <w:b/>
        </w:rPr>
        <w:t>§4.1 Delivery and Acceptance and Net Scheduling Obligations:</w:t>
      </w:r>
    </w:p>
    <w:p w14:paraId="722CFD9D" w14:textId="77777777" w:rsidR="00040457" w:rsidRDefault="00040457">
      <w:pPr>
        <w:rPr>
          <w:b/>
        </w:rPr>
      </w:pPr>
    </w:p>
    <w:p w14:paraId="430A6C57" w14:textId="77777777" w:rsidR="00040457" w:rsidRDefault="00040457">
      <w:r>
        <w:t xml:space="preserve">Pursuant </w:t>
      </w:r>
      <w:r w:rsidR="004769CD">
        <w:t xml:space="preserve">(and subject) </w:t>
      </w:r>
      <w:r w:rsidRPr="005D49D9">
        <w:t>to §4.1</w:t>
      </w:r>
      <w:r w:rsidR="004769CD">
        <w:t>(b)</w:t>
      </w:r>
      <w:r w:rsidRPr="005D49D9">
        <w:t>,</w:t>
      </w:r>
      <w:r>
        <w:rPr>
          <w:b/>
        </w:rPr>
        <w:t xml:space="preserve"> </w:t>
      </w:r>
      <w:r>
        <w:t xml:space="preserve">the Parties </w:t>
      </w:r>
      <w:r w:rsidR="004769CD">
        <w:t>shall</w:t>
      </w:r>
      <w:r>
        <w:t xml:space="preserve"> Schedule the Contract Quantities on a net basis.</w:t>
      </w:r>
    </w:p>
    <w:p w14:paraId="01EB2CA3" w14:textId="77777777" w:rsidR="004337D0" w:rsidRDefault="004337D0"/>
    <w:p w14:paraId="3C700EC2" w14:textId="77777777" w:rsidR="009A3284" w:rsidRPr="009A3284" w:rsidRDefault="009A3284">
      <w:pPr>
        <w:rPr>
          <w:ins w:id="525" w:author="Michaela Duve" w:date="2016-08-08T15:28:00Z"/>
        </w:rPr>
        <w:pPrChange w:id="526" w:author="Michaela Duve" w:date="2016-08-08T15:28:00Z">
          <w:pPr>
            <w:pStyle w:val="Listenabsatz"/>
            <w:numPr>
              <w:numId w:val="47"/>
            </w:numPr>
            <w:ind w:hanging="360"/>
            <w:contextualSpacing w:val="0"/>
          </w:pPr>
        </w:pPrChange>
      </w:pPr>
      <w:ins w:id="527" w:author="Michaela Duve" w:date="2016-08-08T15:28:00Z">
        <w:r w:rsidRPr="009A3284">
          <w:rPr>
            <w:b/>
          </w:rPr>
          <w:t xml:space="preserve">§5.2 (Premium for Options) </w:t>
        </w:r>
        <w:r w:rsidRPr="009A3284">
          <w:t>shall be amended as follows:</w:t>
        </w:r>
      </w:ins>
    </w:p>
    <w:p w14:paraId="31F3053D" w14:textId="77777777" w:rsidR="009A3284" w:rsidRPr="008115D7" w:rsidRDefault="009A3284">
      <w:pPr>
        <w:rPr>
          <w:ins w:id="528" w:author="Michaela Duve" w:date="2016-08-08T15:28:00Z"/>
        </w:rPr>
        <w:pPrChange w:id="529" w:author="Michaela Duve" w:date="2016-08-08T15:28:00Z">
          <w:pPr>
            <w:ind w:left="709"/>
          </w:pPr>
        </w:pPrChange>
      </w:pPr>
      <w:ins w:id="530" w:author="Michaela Duve" w:date="2016-08-08T15:28:00Z">
        <w:r w:rsidRPr="008115D7">
          <w:t>After the first sentence the following new sentence shall be inserted:</w:t>
        </w:r>
      </w:ins>
    </w:p>
    <w:p w14:paraId="206ACE10" w14:textId="531CCA0E" w:rsidR="009A3284" w:rsidRDefault="009A3284" w:rsidP="009A3284">
      <w:pPr>
        <w:rPr>
          <w:ins w:id="531" w:author="Michaela Duve" w:date="2016-08-08T15:28:00Z"/>
        </w:rPr>
      </w:pPr>
      <w:ins w:id="532" w:author="Michaela Duve" w:date="2016-08-08T15:28:00Z">
        <w:r w:rsidRPr="008115D7">
          <w:t>“For this purpose, the Writer shall, within two Business Days after entering into the Option, transmit by facsimile to the Holder an invoice showing the Premium to be paid on the Premium Payment Date.”</w:t>
        </w:r>
      </w:ins>
    </w:p>
    <w:p w14:paraId="0179B50E" w14:textId="77777777" w:rsidR="009A3284" w:rsidRDefault="009A3284" w:rsidP="009A3284">
      <w:pPr>
        <w:rPr>
          <w:ins w:id="533" w:author="Michaela Duve" w:date="2016-08-08T15:29:00Z"/>
          <w:b/>
        </w:rPr>
      </w:pPr>
    </w:p>
    <w:p w14:paraId="7BCB9CFE" w14:textId="77777777" w:rsidR="009A3284" w:rsidRPr="008115D7" w:rsidRDefault="009A3284">
      <w:pPr>
        <w:pStyle w:val="Listenabsatz"/>
        <w:ind w:left="0"/>
        <w:contextualSpacing w:val="0"/>
        <w:rPr>
          <w:ins w:id="534" w:author="Michaela Duve" w:date="2016-08-08T15:29:00Z"/>
          <w:rFonts w:ascii="Times New Roman" w:hAnsi="Times New Roman"/>
          <w:lang w:val="en-US"/>
        </w:rPr>
        <w:pPrChange w:id="535" w:author="Michaela Duve" w:date="2016-08-08T15:29:00Z">
          <w:pPr>
            <w:pStyle w:val="Listenabsatz"/>
            <w:numPr>
              <w:numId w:val="47"/>
            </w:numPr>
            <w:ind w:hanging="360"/>
            <w:contextualSpacing w:val="0"/>
          </w:pPr>
        </w:pPrChange>
      </w:pPr>
      <w:ins w:id="536" w:author="Michaela Duve" w:date="2016-08-08T15:29:00Z">
        <w:r w:rsidRPr="008115D7">
          <w:rPr>
            <w:rFonts w:ascii="Times New Roman" w:hAnsi="Times New Roman"/>
            <w:b/>
            <w:snapToGrid w:val="0"/>
          </w:rPr>
          <w:t>§ 7.4 Effects of Force Majeure on Other Party:</w:t>
        </w:r>
        <w:r w:rsidRPr="008115D7">
          <w:rPr>
            <w:rFonts w:ascii="Times New Roman" w:hAnsi="Times New Roman"/>
            <w:snapToGrid w:val="0"/>
          </w:rPr>
          <w:t xml:space="preserve"> At the end of § 7.4 (</w:t>
        </w:r>
        <w:r w:rsidRPr="008115D7">
          <w:rPr>
            <w:rFonts w:ascii="Times New Roman" w:hAnsi="Times New Roman"/>
            <w:b/>
            <w:i/>
            <w:snapToGrid w:val="0"/>
          </w:rPr>
          <w:t>Effects of Force Majeure on Other Party</w:t>
        </w:r>
        <w:r w:rsidRPr="008115D7">
          <w:rPr>
            <w:rFonts w:ascii="Times New Roman" w:hAnsi="Times New Roman"/>
            <w:snapToGrid w:val="0"/>
          </w:rPr>
          <w:t>) the following shall be added:</w:t>
        </w:r>
      </w:ins>
    </w:p>
    <w:p w14:paraId="4D52C2F5" w14:textId="77777777" w:rsidR="009A3284" w:rsidRPr="008115D7" w:rsidRDefault="009A3284" w:rsidP="009A3284">
      <w:pPr>
        <w:tabs>
          <w:tab w:val="left" w:pos="2835"/>
        </w:tabs>
        <w:rPr>
          <w:ins w:id="537" w:author="Michaela Duve" w:date="2016-08-08T15:29:00Z"/>
          <w:snapToGrid w:val="0"/>
        </w:rPr>
      </w:pPr>
      <w:ins w:id="538" w:author="Michaela Duve" w:date="2016-08-08T15:29:00Z">
        <w:r w:rsidRPr="008115D7">
          <w:rPr>
            <w:snapToGrid w:val="0"/>
          </w:rPr>
          <w:t xml:space="preserve"> “Notwithstanding the foregoing, the other Party’s obligation shall not be released if such Party has negligently or intentionally caused the impossibility to perform or procure performance of the Claiming Party’s delivery or acceptance obligations.”</w:t>
        </w:r>
      </w:ins>
    </w:p>
    <w:p w14:paraId="1DB9CBC9" w14:textId="77777777" w:rsidR="009A3284" w:rsidRDefault="009A3284" w:rsidP="009A3284">
      <w:pPr>
        <w:rPr>
          <w:ins w:id="539" w:author="Michaela Duve" w:date="2016-08-08T15:28:00Z"/>
          <w:b/>
        </w:rPr>
      </w:pPr>
    </w:p>
    <w:p w14:paraId="361C1353" w14:textId="77777777" w:rsidR="004769CD" w:rsidRPr="004769CD" w:rsidRDefault="004769CD" w:rsidP="004769CD">
      <w:pPr>
        <w:rPr>
          <w:b/>
        </w:rPr>
      </w:pPr>
      <w:r w:rsidRPr="004769CD">
        <w:rPr>
          <w:b/>
        </w:rPr>
        <w:t>§ 8.6 Amounts Payable:</w:t>
      </w:r>
    </w:p>
    <w:p w14:paraId="6E1E3423" w14:textId="77777777" w:rsidR="004769CD" w:rsidRDefault="004769CD" w:rsidP="004769CD"/>
    <w:p w14:paraId="17C32385" w14:textId="77777777" w:rsidR="004769CD" w:rsidRDefault="004769CD" w:rsidP="004769CD">
      <w:r>
        <w:t xml:space="preserve">§ 8.6 shall be deleted and replaced </w:t>
      </w:r>
      <w:r w:rsidRPr="00A120BE">
        <w:t xml:space="preserve">by </w:t>
      </w:r>
      <w:r w:rsidRPr="00A120BE">
        <w:rPr>
          <w:bCs/>
        </w:rPr>
        <w:t>the following</w:t>
      </w:r>
      <w:r w:rsidRPr="00A120BE">
        <w:t>:</w:t>
      </w:r>
    </w:p>
    <w:p w14:paraId="34366216" w14:textId="77777777" w:rsidR="004769CD" w:rsidRDefault="004769CD" w:rsidP="004769CD">
      <w:r>
        <w:tab/>
      </w:r>
    </w:p>
    <w:p w14:paraId="255DA562" w14:textId="77777777" w:rsidR="004769CD" w:rsidRDefault="004769CD" w:rsidP="00A9212B">
      <w:pPr>
        <w:jc w:val="both"/>
        <w:rPr>
          <w:ins w:id="540" w:author="Michaela Duve" w:date="2016-08-25T11:47:00Z"/>
        </w:rPr>
      </w:pPr>
      <w:r>
        <w:t>“Without prejudice to a Party’s entitlement to invoice sums due under this § 8 in accordance with § 13, any such sum may be invoiced hereunder at any time and the Party so invoiced shall be required to make payment thereof on or before the fifth (5th) Business Day after receipt of such invoice. ”</w:t>
      </w:r>
    </w:p>
    <w:p w14:paraId="39FC775F" w14:textId="77777777" w:rsidR="00A859E4" w:rsidRDefault="00A859E4" w:rsidP="00A9212B">
      <w:pPr>
        <w:jc w:val="both"/>
        <w:rPr>
          <w:ins w:id="541" w:author="Michaela Duve" w:date="2016-08-25T11:47:00Z"/>
        </w:rPr>
      </w:pPr>
    </w:p>
    <w:p w14:paraId="257C5519" w14:textId="09507910" w:rsidR="00A859E4" w:rsidRDefault="00A859E4" w:rsidP="00A9212B">
      <w:pPr>
        <w:jc w:val="both"/>
      </w:pPr>
      <w:ins w:id="542" w:author="Michaela Duve" w:date="2016-08-25T11:47:00Z">
        <w:r>
          <w:t>AOTES: The process for EFET agreements is set-up that way that all payments are made for the 20</w:t>
        </w:r>
        <w:r w:rsidRPr="00A859E4">
          <w:rPr>
            <w:vertAlign w:val="superscript"/>
            <w:rPrChange w:id="543" w:author="Michaela Duve" w:date="2016-08-25T11:47:00Z">
              <w:rPr/>
            </w:rPrChange>
          </w:rPr>
          <w:t>th</w:t>
        </w:r>
        <w:r>
          <w:t xml:space="preserve"> of the month. We have operationally not the </w:t>
        </w:r>
      </w:ins>
      <w:ins w:id="544" w:author="Michaela Duve" w:date="2016-08-25T11:48:00Z">
        <w:r>
          <w:t>manpower</w:t>
        </w:r>
      </w:ins>
      <w:ins w:id="545" w:author="Michaela Duve" w:date="2016-08-25T11:47:00Z">
        <w:r>
          <w:t xml:space="preserve"> to </w:t>
        </w:r>
      </w:ins>
      <w:ins w:id="546" w:author="Michaela Duve" w:date="2016-08-25T11:48:00Z">
        <w:r>
          <w:t>deal with such deviations. Please reconsider</w:t>
        </w:r>
      </w:ins>
    </w:p>
    <w:p w14:paraId="149E6DB5" w14:textId="77777777" w:rsidR="00673394" w:rsidRDefault="00673394" w:rsidP="00A9212B">
      <w:pPr>
        <w:jc w:val="both"/>
      </w:pPr>
    </w:p>
    <w:p w14:paraId="40A6A0C4" w14:textId="77777777" w:rsidR="009A3284" w:rsidRPr="001708D0" w:rsidRDefault="009A3284">
      <w:pPr>
        <w:rPr>
          <w:ins w:id="547" w:author="Michaela Duve" w:date="2016-08-08T15:29:00Z"/>
        </w:rPr>
        <w:pPrChange w:id="548" w:author="Michaela Duve" w:date="2016-08-08T15:29:00Z">
          <w:pPr>
            <w:pStyle w:val="Listenabsatz"/>
            <w:numPr>
              <w:numId w:val="47"/>
            </w:numPr>
            <w:ind w:hanging="360"/>
            <w:contextualSpacing w:val="0"/>
          </w:pPr>
        </w:pPrChange>
      </w:pPr>
      <w:ins w:id="549" w:author="Michaela Duve" w:date="2016-08-08T15:29:00Z">
        <w:r w:rsidRPr="009A3284">
          <w:t xml:space="preserve">A new clause </w:t>
        </w:r>
        <w:r w:rsidRPr="00AD0522">
          <w:rPr>
            <w:b/>
          </w:rPr>
          <w:t>§ 7(a)</w:t>
        </w:r>
        <w:r w:rsidRPr="00AD0522">
          <w:t xml:space="preserve"> (</w:t>
        </w:r>
        <w:r w:rsidRPr="00AD0522">
          <w:rPr>
            <w:b/>
            <w:i/>
          </w:rPr>
          <w:t>Non-Performance Due to Trade Restriction</w:t>
        </w:r>
        <w:r w:rsidRPr="00AD0522">
          <w:rPr>
            <w:b/>
          </w:rPr>
          <w:t xml:space="preserve">) </w:t>
        </w:r>
        <w:r w:rsidRPr="00AD0522">
          <w:t>shall be inserted after §7 as follows:</w:t>
        </w:r>
      </w:ins>
    </w:p>
    <w:p w14:paraId="537243FD" w14:textId="77777777" w:rsidR="009A3284" w:rsidRPr="008115D7" w:rsidRDefault="009A3284" w:rsidP="009A3284">
      <w:pPr>
        <w:rPr>
          <w:ins w:id="550" w:author="Michaela Duve" w:date="2016-08-08T15:29:00Z"/>
          <w:b/>
        </w:rPr>
      </w:pPr>
    </w:p>
    <w:p w14:paraId="61A71102" w14:textId="77777777" w:rsidR="009A3284" w:rsidRPr="008115D7" w:rsidRDefault="009A3284" w:rsidP="009A3284">
      <w:pPr>
        <w:ind w:left="709"/>
        <w:rPr>
          <w:ins w:id="551" w:author="Michaela Duve" w:date="2016-08-08T15:29:00Z"/>
        </w:rPr>
      </w:pPr>
      <w:ins w:id="552" w:author="Michaela Duve" w:date="2016-08-08T15:29:00Z">
        <w:r w:rsidRPr="008115D7">
          <w:rPr>
            <w:b/>
          </w:rPr>
          <w:t>§ 7(a)</w:t>
        </w:r>
        <w:r w:rsidRPr="008115D7">
          <w:t xml:space="preserve"> </w:t>
        </w:r>
        <w:r w:rsidRPr="008115D7">
          <w:rPr>
            <w:b/>
          </w:rPr>
          <w:t>Non-Performance Due to Trade Restriction</w:t>
        </w:r>
      </w:ins>
    </w:p>
    <w:p w14:paraId="61445A3C" w14:textId="77777777" w:rsidR="009A3284" w:rsidRPr="008115D7" w:rsidRDefault="009A3284" w:rsidP="009A3284">
      <w:pPr>
        <w:ind w:left="709"/>
        <w:rPr>
          <w:ins w:id="553" w:author="Michaela Duve" w:date="2016-08-08T15:29:00Z"/>
          <w:b/>
        </w:rPr>
      </w:pPr>
      <w:ins w:id="554" w:author="Michaela Duve" w:date="2016-08-08T15:29:00Z">
        <w:r w:rsidRPr="008115D7">
          <w:rPr>
            <w:b/>
          </w:rPr>
          <w:t>1.</w:t>
        </w:r>
        <w:r w:rsidRPr="008115D7">
          <w:t xml:space="preserve"> </w:t>
        </w:r>
        <w:r w:rsidRPr="008115D7">
          <w:rPr>
            <w:b/>
          </w:rPr>
          <w:t>Definition of Trade Restriction:</w:t>
        </w:r>
        <w:r w:rsidRPr="008115D7">
          <w:t xml:space="preserve">  For purposes of the Agreement, "</w:t>
        </w:r>
        <w:r w:rsidRPr="008115D7">
          <w:rPr>
            <w:b/>
          </w:rPr>
          <w:t>Trade Restriction</w:t>
        </w:r>
        <w:r w:rsidRPr="008115D7">
          <w:t>" means any law, regulation, decree, ordinance or legally binding order, rule or requirement of the United Nations or under the laws of the European Union, any EU Member State,</w:t>
        </w:r>
      </w:ins>
    </w:p>
    <w:p w14:paraId="164687D7" w14:textId="77777777" w:rsidR="009A3284" w:rsidRPr="008115D7" w:rsidRDefault="009A3284" w:rsidP="009A3284">
      <w:pPr>
        <w:ind w:left="709"/>
        <w:rPr>
          <w:ins w:id="555" w:author="Michaela Duve" w:date="2016-08-08T15:29:00Z"/>
        </w:rPr>
      </w:pPr>
      <w:ins w:id="556" w:author="Michaela Duve" w:date="2016-08-08T15:29:00Z">
        <w:r w:rsidRPr="008115D7">
          <w:t>[X]</w:t>
        </w:r>
        <w:r w:rsidRPr="008115D7">
          <w:tab/>
          <w:t xml:space="preserve">the United States of America, and </w:t>
        </w:r>
      </w:ins>
    </w:p>
    <w:p w14:paraId="2AD606FE" w14:textId="77777777" w:rsidR="009A3284" w:rsidRPr="008115D7" w:rsidRDefault="009A3284" w:rsidP="009A3284">
      <w:pPr>
        <w:ind w:left="709"/>
        <w:rPr>
          <w:ins w:id="557" w:author="Michaela Duve" w:date="2016-08-08T15:29:00Z"/>
        </w:rPr>
      </w:pPr>
      <w:ins w:id="558" w:author="Michaela Duve" w:date="2016-08-08T15:29:00Z">
        <w:r w:rsidRPr="008115D7">
          <w:t>[X]</w:t>
        </w:r>
        <w:r w:rsidRPr="008115D7">
          <w:tab/>
          <w:t xml:space="preserve">Switzerland,  </w:t>
        </w:r>
      </w:ins>
    </w:p>
    <w:p w14:paraId="6FD7077A" w14:textId="77777777" w:rsidR="009A3284" w:rsidRPr="008115D7" w:rsidRDefault="009A3284" w:rsidP="009A3284">
      <w:pPr>
        <w:ind w:left="709"/>
        <w:rPr>
          <w:ins w:id="559" w:author="Michaela Duve" w:date="2016-08-08T15:29:00Z"/>
        </w:rPr>
      </w:pPr>
      <w:ins w:id="560" w:author="Michaela Duve" w:date="2016-08-08T15:29:00Z">
        <w:r w:rsidRPr="008115D7">
          <w:t xml:space="preserve">relating to trade sanctions, trade embargoes and other foreign trade controls, export controls, non-proliferation, anti-terrorism and similar laws. </w:t>
        </w:r>
      </w:ins>
    </w:p>
    <w:p w14:paraId="2746BEEB" w14:textId="77777777" w:rsidR="009A3284" w:rsidRPr="008115D7" w:rsidRDefault="009A3284" w:rsidP="009A3284">
      <w:pPr>
        <w:ind w:left="709"/>
        <w:rPr>
          <w:ins w:id="561" w:author="Michaela Duve" w:date="2016-08-08T15:29:00Z"/>
        </w:rPr>
      </w:pPr>
    </w:p>
    <w:p w14:paraId="601710EA" w14:textId="77777777" w:rsidR="009A3284" w:rsidRPr="008115D7" w:rsidRDefault="009A3284" w:rsidP="009A3284">
      <w:pPr>
        <w:ind w:left="709"/>
        <w:rPr>
          <w:ins w:id="562" w:author="Michaela Duve" w:date="2016-08-08T15:29:00Z"/>
        </w:rPr>
      </w:pPr>
      <w:ins w:id="563" w:author="Michaela Duve" w:date="2016-08-08T15:29:00Z">
        <w:r w:rsidRPr="008115D7">
          <w:rPr>
            <w:b/>
          </w:rPr>
          <w:t>2. Release from Delivery, Acceptance and Payment Obligations:</w:t>
        </w:r>
        <w:r w:rsidRPr="008115D7">
          <w:t xml:space="preserve"> If a Trade Restriction: (i) is directly applicable to a Party, </w:t>
        </w:r>
        <w:r w:rsidRPr="008115D7">
          <w:rPr>
            <w:i/>
          </w:rPr>
          <w:t>or an Affiliate of such Party</w:t>
        </w:r>
        <w:r w:rsidRPr="008115D7">
          <w:t>;</w:t>
        </w:r>
        <w:r w:rsidRPr="008115D7">
          <w:rPr>
            <w:lang w:val="en-US"/>
          </w:rPr>
          <w:t xml:space="preserve"> and (ii) fully or partially prevents this Party (the "</w:t>
        </w:r>
        <w:r w:rsidRPr="008115D7">
          <w:rPr>
            <w:b/>
            <w:lang w:val="en-US"/>
          </w:rPr>
          <w:t>Trade Affected Party</w:t>
        </w:r>
        <w:r w:rsidRPr="008115D7">
          <w:rPr>
            <w:lang w:val="en-US"/>
          </w:rPr>
          <w:t>")</w:t>
        </w:r>
        <w:r w:rsidRPr="008115D7">
          <w:t xml:space="preserve"> from performing or procuring the performance of any obligation otherwise required by this Agreement including, without limitation, its obligations to: (a) deliver, accept, sell or purchase Natural Gas or pay or receive monies under one or more Individual Contracts to, from, or through an Entity; or (b) engage in any other acts under the Agreement (each an "</w:t>
        </w:r>
        <w:r w:rsidRPr="008115D7">
          <w:rPr>
            <w:b/>
          </w:rPr>
          <w:t>Affected Obligation</w:t>
        </w:r>
        <w:r w:rsidRPr="008115D7">
          <w:t xml:space="preserve">"), because this would constitute a violation of, be inconsistent with, or expose the Trade Affected Party to a punitive measure under such Trade Restriction, and provided that the Trade Affected Party can legally bind itself under the national laws of the place of the Trade Affected Party’s incorporation, registration, or </w:t>
        </w:r>
        <w:r w:rsidRPr="008115D7">
          <w:rPr>
            <w:lang w:val="en-US"/>
          </w:rPr>
          <w:t>establishment to comply with such Trade Restriction (such Trade Restriction</w:t>
        </w:r>
        <w:r w:rsidRPr="008115D7">
          <w:t xml:space="preserve"> being an </w:t>
        </w:r>
        <w:r w:rsidRPr="008115D7">
          <w:rPr>
            <w:lang w:val="en-US"/>
          </w:rPr>
          <w:t>"</w:t>
        </w:r>
        <w:r w:rsidRPr="008115D7">
          <w:rPr>
            <w:b/>
          </w:rPr>
          <w:t>Applicable Trade Restriction</w:t>
        </w:r>
        <w:r w:rsidRPr="008115D7">
          <w:rPr>
            <w:lang w:val="en-US"/>
          </w:rPr>
          <w:t>"</w:t>
        </w:r>
        <w:r w:rsidRPr="008115D7">
          <w:t>), then, without prejudice to § 7(a).6 (</w:t>
        </w:r>
        <w:r w:rsidRPr="008115D7">
          <w:rPr>
            <w:b/>
            <w:i/>
          </w:rPr>
          <w:t>Long Term Trade Restriction Limit</w:t>
        </w:r>
        <w:r w:rsidRPr="008115D7">
          <w:t>), no breach or default of this Agreement on the part of the Trade Affected Party as a result of the Applicable Trade Restriction shall be deemed to have occurred and, subject to § 7(a).5 (</w:t>
        </w:r>
        <w:r w:rsidRPr="008115D7">
          <w:rPr>
            <w:b/>
            <w:i/>
          </w:rPr>
          <w:t>Accrued Amounts</w:t>
        </w:r>
        <w:r w:rsidRPr="008115D7">
          <w:t>), it shall be released (and not merely suspended) from those Affected Obligations but only for the period of time and to the extent that such Applicable Trade Restriction prevents its performance. Without prejudice to § 7(a).6 (</w:t>
        </w:r>
        <w:r w:rsidRPr="008115D7">
          <w:rPr>
            <w:b/>
            <w:i/>
          </w:rPr>
          <w:t>Long Term Trade Restriction Limit</w:t>
        </w:r>
        <w:r w:rsidRPr="008115D7">
          <w:t>), the Trade Affected Party and the other Party (the "</w:t>
        </w:r>
        <w:r w:rsidRPr="008115D7">
          <w:rPr>
            <w:b/>
          </w:rPr>
          <w:t>Trade Restricted Party</w:t>
        </w:r>
        <w:r w:rsidRPr="008115D7">
          <w:t xml:space="preserve">") shall have no obligation to </w:t>
        </w:r>
        <w:r w:rsidRPr="008115D7">
          <w:lastRenderedPageBreak/>
          <w:t>pay damages pursuant to § 8 (</w:t>
        </w:r>
        <w:r w:rsidRPr="008115D7">
          <w:rPr>
            <w:b/>
            <w:i/>
          </w:rPr>
          <w:t>Remedies for Failure to Deliver or Accept the Contract Quantity</w:t>
        </w:r>
        <w:r w:rsidRPr="008115D7">
          <w:t>) with respect to Default Quantities arising under any Individual Contracts concluded under the Agreement as a result of any Applicable Trade Restriction affecting the Trade Affected Party's obligations under this Agreement nor shall any right to terminate the Agreement pursuant to § 10.5 (a) (</w:t>
        </w:r>
        <w:r w:rsidRPr="008115D7">
          <w:rPr>
            <w:b/>
            <w:i/>
          </w:rPr>
          <w:t>Non-Performance</w:t>
        </w:r>
        <w:r w:rsidRPr="008115D7">
          <w:t>) or § 10.5 (d) (</w:t>
        </w:r>
        <w:r w:rsidRPr="008115D7">
          <w:rPr>
            <w:b/>
            <w:i/>
          </w:rPr>
          <w:t>Failure to Deliver or Accept</w:t>
        </w:r>
        <w:r w:rsidRPr="008115D7">
          <w:t xml:space="preserve">) arise for the Trade Restricted Party or the Trade Affected Party as a result of any failure to perform or procure the performance of any Affected Obligation due to any Applicable Trade Restriction.    </w:t>
        </w:r>
      </w:ins>
    </w:p>
    <w:p w14:paraId="6FF0CF26" w14:textId="77777777" w:rsidR="009A3284" w:rsidRPr="008115D7" w:rsidRDefault="009A3284" w:rsidP="009A3284">
      <w:pPr>
        <w:ind w:left="709"/>
        <w:rPr>
          <w:ins w:id="564" w:author="Michaela Duve" w:date="2016-08-08T15:29:00Z"/>
        </w:rPr>
      </w:pPr>
    </w:p>
    <w:p w14:paraId="0447E576" w14:textId="77777777" w:rsidR="009A3284" w:rsidRPr="008115D7" w:rsidRDefault="009A3284" w:rsidP="009A3284">
      <w:pPr>
        <w:ind w:left="709"/>
        <w:rPr>
          <w:ins w:id="565" w:author="Michaela Duve" w:date="2016-08-08T15:29:00Z"/>
        </w:rPr>
      </w:pPr>
      <w:ins w:id="566" w:author="Michaela Duve" w:date="2016-08-08T15:29:00Z">
        <w:r w:rsidRPr="008115D7">
          <w:rPr>
            <w:b/>
          </w:rPr>
          <w:t>3.</w:t>
        </w:r>
        <w:r w:rsidRPr="008115D7">
          <w:t xml:space="preserve"> </w:t>
        </w:r>
        <w:r w:rsidRPr="008115D7">
          <w:rPr>
            <w:b/>
          </w:rPr>
          <w:t>Notification and Mitigation of Applicable Trade Restriction:</w:t>
        </w:r>
        <w:r w:rsidRPr="008115D7">
          <w:t xml:space="preserve">  The Trade Affected Party shall to the extent permissible and as soon as practicable after learning of the Applicable Trade Restriction notify the Trade Restricted Party of the commencement of an Applicable Trade Restriction and of the Individual Contract(s) affected thereby and, to the extent then available, provide to the Trade Restricted Party a bona fide non-binding estimate of the extent and expected duration of its inability to perform.  The Trade Restricted Party and the Trade Affected Party shall, to the extent permissible under any Applicable Trade Restriction: (i) use all commercially reasonable efforts to mitigate and overcome the effects of the applicable Trade Restriction, which shall however not include an obligation to procure a licence to perform; and (ii) during the continuation of the Applicable Trade Restriction, provide the other Party with reasonable bona fide updates, when, and if available, of the extent and expected duration of its inability to perform such Individual Contract(s).</w:t>
        </w:r>
      </w:ins>
    </w:p>
    <w:p w14:paraId="553A8EB2" w14:textId="77777777" w:rsidR="009A3284" w:rsidRPr="008115D7" w:rsidRDefault="009A3284" w:rsidP="009A3284">
      <w:pPr>
        <w:ind w:left="709"/>
        <w:rPr>
          <w:ins w:id="567" w:author="Michaela Duve" w:date="2016-08-08T15:29:00Z"/>
        </w:rPr>
      </w:pPr>
    </w:p>
    <w:p w14:paraId="428130A9" w14:textId="77777777" w:rsidR="009A3284" w:rsidRPr="008115D7" w:rsidRDefault="009A3284" w:rsidP="009A3284">
      <w:pPr>
        <w:ind w:left="709"/>
        <w:rPr>
          <w:ins w:id="568" w:author="Michaela Duve" w:date="2016-08-08T15:29:00Z"/>
        </w:rPr>
      </w:pPr>
      <w:ins w:id="569" w:author="Michaela Duve" w:date="2016-08-08T15:29:00Z">
        <w:r w:rsidRPr="008115D7">
          <w:rPr>
            <w:b/>
          </w:rPr>
          <w:t>4.</w:t>
        </w:r>
        <w:r w:rsidRPr="008115D7">
          <w:t xml:space="preserve"> </w:t>
        </w:r>
        <w:r w:rsidRPr="008115D7">
          <w:rPr>
            <w:b/>
          </w:rPr>
          <w:t>Effects of Applicable Trade Restriction on Trade Restricted Party:</w:t>
        </w:r>
        <w:r w:rsidRPr="008115D7">
          <w:t xml:space="preserve">  In the event, and to the extent, that a </w:t>
        </w:r>
        <w:r w:rsidRPr="008115D7">
          <w:rPr>
            <w:lang w:val="en-US"/>
          </w:rPr>
          <w:t>Trade Affected Party</w:t>
        </w:r>
        <w:r w:rsidRPr="008115D7">
          <w:t xml:space="preserve">'s delivery obligations are released due to an Applicable Trade Restriction (and if delivery and acceptance have not yet been performed), subject to § 7(a).5 </w:t>
        </w:r>
        <w:r w:rsidRPr="008115D7">
          <w:rPr>
            <w:lang w:val="en-US"/>
          </w:rPr>
          <w:t>(</w:t>
        </w:r>
        <w:r w:rsidRPr="008115D7">
          <w:rPr>
            <w:b/>
            <w:bCs/>
            <w:i/>
            <w:iCs/>
            <w:lang w:val="en-US"/>
          </w:rPr>
          <w:t>Accrued Amounts</w:t>
        </w:r>
        <w:r w:rsidRPr="008115D7">
          <w:rPr>
            <w:lang w:val="en-US"/>
          </w:rPr>
          <w:t>)</w:t>
        </w:r>
        <w:r w:rsidRPr="008115D7">
          <w:t xml:space="preserve">, the </w:t>
        </w:r>
        <w:r w:rsidRPr="008115D7">
          <w:rPr>
            <w:lang w:val="en-US"/>
          </w:rPr>
          <w:t>Trade Restricted Party</w:t>
        </w:r>
        <w:r w:rsidRPr="008115D7">
          <w:t xml:space="preserve">'s corresponding acceptance and payment obligations shall also be released.  In the event, and to the extent that </w:t>
        </w:r>
        <w:r w:rsidRPr="008115D7">
          <w:rPr>
            <w:lang w:val="en-US"/>
          </w:rPr>
          <w:t>the Trade Affected Party</w:t>
        </w:r>
        <w:r w:rsidRPr="008115D7">
          <w:t xml:space="preserve">'s acceptance or payment obligations are released due to an Applicable Trade Restriction, the </w:t>
        </w:r>
        <w:r w:rsidRPr="008115D7">
          <w:rPr>
            <w:lang w:val="en-US"/>
          </w:rPr>
          <w:t>Trade Restricted Party</w:t>
        </w:r>
        <w:r w:rsidRPr="008115D7">
          <w:t xml:space="preserve">'s corresponding delivery obligations shall also be released. </w:t>
        </w:r>
      </w:ins>
    </w:p>
    <w:p w14:paraId="71348FBE" w14:textId="77777777" w:rsidR="009A3284" w:rsidRPr="008115D7" w:rsidRDefault="009A3284" w:rsidP="009A3284">
      <w:pPr>
        <w:ind w:left="709"/>
        <w:rPr>
          <w:ins w:id="570" w:author="Michaela Duve" w:date="2016-08-08T15:29:00Z"/>
        </w:rPr>
      </w:pPr>
      <w:ins w:id="571" w:author="Michaela Duve" w:date="2016-08-08T15:29:00Z">
        <w:r w:rsidRPr="008115D7">
          <w:rPr>
            <w:b/>
          </w:rPr>
          <w:t>5.</w:t>
        </w:r>
        <w:r w:rsidRPr="008115D7">
          <w:t xml:space="preserve"> </w:t>
        </w:r>
        <w:r w:rsidRPr="008115D7">
          <w:rPr>
            <w:b/>
          </w:rPr>
          <w:t>Accrued Amounts:</w:t>
        </w:r>
        <w:r w:rsidRPr="008115D7">
          <w:t xml:space="preserve">  If, at the time any Applicable Trade Restriction comes into force preventing the payment or receipt of any monies by either Party, any monies have already accrued between the Parties for deliveries of Natural Gas or otherwise in respect of the period before such Applicable Trade Restriction came into force ("</w:t>
        </w:r>
        <w:r w:rsidRPr="008115D7">
          <w:rPr>
            <w:b/>
          </w:rPr>
          <w:t>Accrued Amounts</w:t>
        </w:r>
        <w:r w:rsidRPr="008115D7">
          <w:t>"), then the obligation to pay any such Accrued Amounts shall be suspended until such time as payments of monies may lawfully be made under any Applicable Trade Restriction or after the Applicable Trade Restriction ceases to apply.</w:t>
        </w:r>
      </w:ins>
    </w:p>
    <w:p w14:paraId="087B6FC0" w14:textId="77777777" w:rsidR="009A3284" w:rsidRPr="008115D7" w:rsidRDefault="009A3284" w:rsidP="009A3284">
      <w:pPr>
        <w:ind w:left="709"/>
        <w:rPr>
          <w:ins w:id="572" w:author="Michaela Duve" w:date="2016-08-08T15:29:00Z"/>
        </w:rPr>
      </w:pPr>
    </w:p>
    <w:p w14:paraId="027AD8D1" w14:textId="77777777" w:rsidR="009A3284" w:rsidRPr="008115D7" w:rsidRDefault="009A3284" w:rsidP="009A3284">
      <w:pPr>
        <w:ind w:left="709"/>
        <w:rPr>
          <w:ins w:id="573" w:author="Michaela Duve" w:date="2016-08-08T15:29:00Z"/>
        </w:rPr>
      </w:pPr>
      <w:ins w:id="574" w:author="Michaela Duve" w:date="2016-08-08T15:29:00Z">
        <w:r w:rsidRPr="008115D7">
          <w:rPr>
            <w:b/>
          </w:rPr>
          <w:t xml:space="preserve">6. Long Term Trade Restriction Limit:  </w:t>
        </w:r>
        <w:r w:rsidRPr="008115D7">
          <w:t xml:space="preserve">Where in respect of an Individual Contract the obligations of the Trade Affected Party have been adversely affected by an Applicable Trade Restriction on each Day for a consecutive period of [10] Days and by on average more than fifty (50) per cent of the aggregate contracted quantity during such period, then the Trade Affected Party and the Trade Restricted Party shall have the right to terminate such Individual Contract forthwith. </w:t>
        </w:r>
        <w:r w:rsidRPr="008115D7">
          <w:rPr>
            <w:i/>
            <w:snapToGrid w:val="0"/>
          </w:rPr>
          <w:t>For the avoidance of doubt all Individual Contracts under this Agreement which are subject to an Applicable Trade Restriction shall be considered as being adversely affected notwithstanding whether delivery is already due, is about to become due or whether delivery is only to be due at any future time</w:t>
        </w:r>
        <w:r w:rsidRPr="008115D7">
          <w:t>. In case of such termination, the terminating Party shall only be required to send notice of termination of such an Individual Contract to the other Party to the extent permissible.  Such termination shall be without prejudice to the accrued rights and obligations of the Parties under such Individual Contract up to the date of termination (including, without limitation, the obligation to pay any Accrued Amounts once so permitted) but neither Party shall have any liability whatsoever to the other in respect of the unexpired portion of the Total Supply Period under such Individual Contract after the date of termination.</w:t>
        </w:r>
      </w:ins>
    </w:p>
    <w:p w14:paraId="3DDC8904" w14:textId="77777777" w:rsidR="009A3284" w:rsidRPr="008115D7" w:rsidRDefault="009A3284" w:rsidP="009A3284">
      <w:pPr>
        <w:rPr>
          <w:ins w:id="575" w:author="Michaela Duve" w:date="2016-08-08T15:29:00Z"/>
        </w:rPr>
      </w:pPr>
    </w:p>
    <w:p w14:paraId="5081360C" w14:textId="77777777" w:rsidR="009A3284" w:rsidRPr="008115D7" w:rsidRDefault="009A3284" w:rsidP="009A3284">
      <w:pPr>
        <w:pStyle w:val="Listenabsatz"/>
        <w:rPr>
          <w:ins w:id="576" w:author="Michaela Duve" w:date="2016-08-08T15:29:00Z"/>
          <w:rFonts w:ascii="Times New Roman" w:hAnsi="Times New Roman"/>
          <w:lang w:val="en-US"/>
        </w:rPr>
      </w:pPr>
      <w:ins w:id="577" w:author="Michaela Duve" w:date="2016-08-08T15:29:00Z">
        <w:r w:rsidRPr="008115D7">
          <w:rPr>
            <w:rFonts w:ascii="Times New Roman" w:hAnsi="Times New Roman"/>
            <w:b/>
          </w:rPr>
          <w:t>7. Consequential Amendments:</w:t>
        </w:r>
        <w:r w:rsidRPr="008115D7">
          <w:rPr>
            <w:rFonts w:ascii="Times New Roman" w:hAnsi="Times New Roman"/>
          </w:rPr>
          <w:t xml:space="preserve">  References to "Force Majeure in accordance with § 7 (</w:t>
        </w:r>
        <w:r w:rsidRPr="008115D7">
          <w:rPr>
            <w:rFonts w:ascii="Times New Roman" w:hAnsi="Times New Roman"/>
            <w:b/>
            <w:i/>
          </w:rPr>
          <w:t>Non-Performance Due to Force Majeure</w:t>
        </w:r>
        <w:r w:rsidRPr="008115D7">
          <w:rPr>
            <w:rFonts w:ascii="Times New Roman" w:hAnsi="Times New Roman"/>
          </w:rPr>
          <w:t>)" in §§ 8.5(a) and (b) of § 8.5 (</w:t>
        </w:r>
        <w:r w:rsidRPr="008115D7">
          <w:rPr>
            <w:rFonts w:ascii="Times New Roman" w:hAnsi="Times New Roman"/>
            <w:b/>
            <w:i/>
          </w:rPr>
          <w:t>Definitions and Interpretation</w:t>
        </w:r>
        <w:r w:rsidRPr="008115D7">
          <w:rPr>
            <w:rFonts w:ascii="Times New Roman" w:hAnsi="Times New Roman"/>
          </w:rPr>
          <w:t>) and § 8a.4 (</w:t>
        </w:r>
        <w:r w:rsidRPr="008115D7">
          <w:rPr>
            <w:rFonts w:ascii="Times New Roman" w:hAnsi="Times New Roman"/>
            <w:b/>
            <w:i/>
          </w:rPr>
          <w:t>Underdelivery due to Off-Spec Gas</w:t>
        </w:r>
        <w:r w:rsidRPr="008115D7">
          <w:rPr>
            <w:rFonts w:ascii="Times New Roman" w:hAnsi="Times New Roman"/>
          </w:rPr>
          <w:t>) shall be understood as references to "Force Majeure in accordance with § 7 (</w:t>
        </w:r>
        <w:r w:rsidRPr="008115D7">
          <w:rPr>
            <w:rFonts w:ascii="Times New Roman" w:hAnsi="Times New Roman"/>
            <w:b/>
            <w:i/>
          </w:rPr>
          <w:t>Non-Performance Due to Force Majeure</w:t>
        </w:r>
        <w:r w:rsidRPr="008115D7">
          <w:rPr>
            <w:rFonts w:ascii="Times New Roman" w:hAnsi="Times New Roman"/>
          </w:rPr>
          <w:t>) or any Applicable Trade Restriction in accordance with § 7(a) (</w:t>
        </w:r>
        <w:r w:rsidRPr="008115D7">
          <w:rPr>
            <w:rFonts w:ascii="Times New Roman" w:hAnsi="Times New Roman"/>
            <w:b/>
            <w:i/>
          </w:rPr>
          <w:t>Non-Performance Due to Trade Restriction)</w:t>
        </w:r>
        <w:r w:rsidRPr="008115D7">
          <w:rPr>
            <w:rFonts w:ascii="Times New Roman" w:hAnsi="Times New Roman"/>
          </w:rPr>
          <w:t>" and references to "§ 7 (</w:t>
        </w:r>
        <w:r w:rsidRPr="008115D7">
          <w:rPr>
            <w:rFonts w:ascii="Times New Roman" w:hAnsi="Times New Roman"/>
            <w:b/>
            <w:i/>
          </w:rPr>
          <w:t>Non-Performance Due to Force Majeure</w:t>
        </w:r>
        <w:r w:rsidRPr="008115D7">
          <w:rPr>
            <w:rFonts w:ascii="Times New Roman" w:hAnsi="Times New Roman"/>
          </w:rPr>
          <w:t>)" in § 10.5(a) (</w:t>
        </w:r>
        <w:r w:rsidRPr="008115D7">
          <w:rPr>
            <w:rFonts w:ascii="Times New Roman" w:hAnsi="Times New Roman"/>
            <w:b/>
            <w:i/>
          </w:rPr>
          <w:t>Non-Performance</w:t>
        </w:r>
        <w:r w:rsidRPr="008115D7">
          <w:rPr>
            <w:rFonts w:ascii="Times New Roman" w:hAnsi="Times New Roman"/>
          </w:rPr>
          <w:t>) and § 10.5(d) (</w:t>
        </w:r>
        <w:r w:rsidRPr="008115D7">
          <w:rPr>
            <w:rFonts w:ascii="Times New Roman" w:hAnsi="Times New Roman"/>
            <w:b/>
            <w:i/>
          </w:rPr>
          <w:t xml:space="preserve">Failure to </w:t>
        </w:r>
        <w:r w:rsidRPr="008115D7">
          <w:rPr>
            <w:rFonts w:ascii="Times New Roman" w:hAnsi="Times New Roman"/>
            <w:b/>
            <w:i/>
          </w:rPr>
          <w:lastRenderedPageBreak/>
          <w:t>Deliver or Accept</w:t>
        </w:r>
        <w:r w:rsidRPr="008115D7">
          <w:rPr>
            <w:rFonts w:ascii="Times New Roman" w:hAnsi="Times New Roman"/>
          </w:rPr>
          <w:t>) shall be understood as references to "§ 7 (</w:t>
        </w:r>
        <w:r w:rsidRPr="008115D7">
          <w:rPr>
            <w:rFonts w:ascii="Times New Roman" w:hAnsi="Times New Roman"/>
            <w:b/>
            <w:i/>
          </w:rPr>
          <w:t>Non-Performance Due to Force Majeure</w:t>
        </w:r>
        <w:r w:rsidRPr="008115D7">
          <w:rPr>
            <w:rFonts w:ascii="Times New Roman" w:hAnsi="Times New Roman"/>
          </w:rPr>
          <w:t>) or § 7(a) (</w:t>
        </w:r>
        <w:r w:rsidRPr="008115D7">
          <w:rPr>
            <w:rFonts w:ascii="Times New Roman" w:hAnsi="Times New Roman"/>
            <w:b/>
            <w:i/>
          </w:rPr>
          <w:t>Non-Performance Due to Trade Restriction)</w:t>
        </w:r>
        <w:r w:rsidRPr="008115D7">
          <w:rPr>
            <w:rFonts w:ascii="Times New Roman" w:hAnsi="Times New Roman"/>
          </w:rPr>
          <w:t>"</w:t>
        </w:r>
      </w:ins>
    </w:p>
    <w:p w14:paraId="080341CE" w14:textId="77777777" w:rsidR="009A3284" w:rsidRPr="008115D7" w:rsidRDefault="009A3284" w:rsidP="009A3284">
      <w:pPr>
        <w:rPr>
          <w:ins w:id="578" w:author="Michaela Duve" w:date="2016-08-08T15:29:00Z"/>
        </w:rPr>
      </w:pPr>
    </w:p>
    <w:p w14:paraId="00002E58" w14:textId="77777777" w:rsidR="009A3284" w:rsidRPr="008115D7" w:rsidRDefault="009A3284" w:rsidP="009A3284">
      <w:pPr>
        <w:rPr>
          <w:ins w:id="579" w:author="Michaela Duve" w:date="2016-08-08T15:29:00Z"/>
        </w:rPr>
      </w:pPr>
      <w:ins w:id="580" w:author="Michaela Duve" w:date="2016-08-08T15:29:00Z">
        <w:r w:rsidRPr="008115D7">
          <w:t xml:space="preserve">AOTES: All changes to the standard wording published by EFET are highlighted in italic. Due to the licenses held by our US Affiliates engaging in oil business we have to comply to US Federal Law especially trade restriction law as if we are an US person. </w:t>
        </w:r>
      </w:ins>
    </w:p>
    <w:p w14:paraId="21FE836B" w14:textId="77777777" w:rsidR="009A3284" w:rsidRPr="008115D7" w:rsidRDefault="009A3284" w:rsidP="009A3284">
      <w:pPr>
        <w:rPr>
          <w:ins w:id="581" w:author="Michaela Duve" w:date="2016-08-08T15:29:00Z"/>
        </w:rPr>
      </w:pPr>
    </w:p>
    <w:p w14:paraId="0694FFE7" w14:textId="77777777" w:rsidR="009A3284" w:rsidRDefault="009A3284">
      <w:pPr>
        <w:tabs>
          <w:tab w:val="left" w:pos="2835"/>
        </w:tabs>
        <w:jc w:val="both"/>
        <w:rPr>
          <w:ins w:id="582" w:author="Michaela Duve" w:date="2016-08-08T15:29:00Z"/>
          <w:b/>
          <w:snapToGrid w:val="0"/>
        </w:rPr>
        <w:pPrChange w:id="583" w:author="Michaela Duve" w:date="2016-08-08T15:29:00Z">
          <w:pPr>
            <w:pStyle w:val="Listenabsatz"/>
            <w:numPr>
              <w:numId w:val="47"/>
            </w:numPr>
            <w:tabs>
              <w:tab w:val="left" w:pos="2835"/>
            </w:tabs>
            <w:ind w:hanging="360"/>
            <w:contextualSpacing w:val="0"/>
            <w:jc w:val="both"/>
          </w:pPr>
        </w:pPrChange>
      </w:pPr>
    </w:p>
    <w:p w14:paraId="3C04621C" w14:textId="77777777" w:rsidR="009A3284" w:rsidRPr="00AD0522" w:rsidRDefault="009A3284">
      <w:pPr>
        <w:tabs>
          <w:tab w:val="left" w:pos="2835"/>
        </w:tabs>
        <w:jc w:val="both"/>
        <w:rPr>
          <w:ins w:id="584" w:author="Michaela Duve" w:date="2016-08-08T15:29:00Z"/>
          <w:snapToGrid w:val="0"/>
        </w:rPr>
        <w:pPrChange w:id="585" w:author="Michaela Duve" w:date="2016-08-08T15:29:00Z">
          <w:pPr>
            <w:pStyle w:val="Listenabsatz"/>
            <w:numPr>
              <w:numId w:val="47"/>
            </w:numPr>
            <w:tabs>
              <w:tab w:val="left" w:pos="2835"/>
            </w:tabs>
            <w:ind w:hanging="360"/>
            <w:contextualSpacing w:val="0"/>
            <w:jc w:val="both"/>
          </w:pPr>
        </w:pPrChange>
      </w:pPr>
      <w:ins w:id="586" w:author="Michaela Duve" w:date="2016-08-08T15:29:00Z">
        <w:r w:rsidRPr="009A3284">
          <w:rPr>
            <w:b/>
            <w:snapToGrid w:val="0"/>
          </w:rPr>
          <w:t xml:space="preserve">§9 Suspension of Delivery and Acceptance: </w:t>
        </w:r>
        <w:r w:rsidRPr="009A3284">
          <w:rPr>
            <w:snapToGrid w:val="0"/>
          </w:rPr>
          <w:t>In §9 line five deleting the words “three (3) Business Days after sending” and replacing them with the words “one (1) Business Day af</w:t>
        </w:r>
        <w:r w:rsidRPr="00AD0522">
          <w:rPr>
            <w:snapToGrid w:val="0"/>
          </w:rPr>
          <w:t>ter receipt (in accordance with §23.2)”.</w:t>
        </w:r>
      </w:ins>
    </w:p>
    <w:p w14:paraId="0F34A351" w14:textId="77777777" w:rsidR="009A3284" w:rsidRPr="00A65F0D" w:rsidRDefault="009A3284" w:rsidP="009A3284">
      <w:pPr>
        <w:tabs>
          <w:tab w:val="left" w:pos="2835"/>
        </w:tabs>
        <w:rPr>
          <w:ins w:id="587" w:author="Michaela Duve" w:date="2016-08-08T15:29:00Z"/>
          <w:snapToGrid w:val="0"/>
        </w:rPr>
      </w:pPr>
      <w:ins w:id="588" w:author="Michaela Duve" w:date="2016-08-08T15:29:00Z">
        <w:r w:rsidRPr="00A65F0D">
          <w:rPr>
            <w:snapToGrid w:val="0"/>
          </w:rPr>
          <w:t xml:space="preserve">AOTES: </w:t>
        </w:r>
        <w:r>
          <w:rPr>
            <w:snapToGrid w:val="0"/>
          </w:rPr>
          <w:t xml:space="preserve">We consider §9 as in first step of escalation towards a termination. I so far we would prefer if this instrument is available prior to any termination right. </w:t>
        </w:r>
      </w:ins>
    </w:p>
    <w:p w14:paraId="4A051941" w14:textId="77777777" w:rsidR="009A3284" w:rsidRDefault="009A3284">
      <w:pPr>
        <w:rPr>
          <w:ins w:id="589" w:author="Michaela Duve" w:date="2016-08-08T15:29:00Z"/>
          <w:b/>
          <w:color w:val="000000"/>
        </w:rPr>
      </w:pPr>
    </w:p>
    <w:p w14:paraId="1CE368B6" w14:textId="77777777" w:rsidR="00040457" w:rsidRDefault="00040457">
      <w:pPr>
        <w:rPr>
          <w:b/>
          <w:color w:val="000000"/>
        </w:rPr>
      </w:pPr>
      <w:r>
        <w:rPr>
          <w:b/>
          <w:color w:val="000000"/>
        </w:rPr>
        <w:t>§11.3</w:t>
      </w:r>
      <w:r>
        <w:rPr>
          <w:color w:val="000000"/>
        </w:rPr>
        <w:t xml:space="preserve"> </w:t>
      </w:r>
      <w:r>
        <w:rPr>
          <w:b/>
          <w:color w:val="000000"/>
        </w:rPr>
        <w:t>Set-Off:</w:t>
      </w:r>
    </w:p>
    <w:p w14:paraId="5B34CB2F" w14:textId="77777777" w:rsidR="00040457" w:rsidRDefault="00040457">
      <w:pPr>
        <w:rPr>
          <w:color w:val="000000"/>
          <w:lang w:val="en-US"/>
        </w:rPr>
      </w:pPr>
    </w:p>
    <w:p w14:paraId="1363A557" w14:textId="77777777" w:rsidR="00040457" w:rsidRDefault="00040457" w:rsidP="005A28B0">
      <w:pPr>
        <w:suppressAutoHyphens/>
        <w:ind w:left="709" w:hanging="709"/>
        <w:jc w:val="both"/>
        <w:rPr>
          <w:color w:val="000000"/>
        </w:rPr>
      </w:pPr>
      <w:r>
        <w:rPr>
          <w:color w:val="000000"/>
        </w:rPr>
        <w:t xml:space="preserve">A new </w:t>
      </w:r>
      <w:r>
        <w:rPr>
          <w:b/>
          <w:color w:val="000000"/>
        </w:rPr>
        <w:t>§11.3</w:t>
      </w:r>
      <w:r>
        <w:rPr>
          <w:color w:val="000000"/>
        </w:rPr>
        <w:t xml:space="preserve"> </w:t>
      </w:r>
      <w:r>
        <w:rPr>
          <w:b/>
          <w:color w:val="000000"/>
        </w:rPr>
        <w:t xml:space="preserve">Set-Off </w:t>
      </w:r>
      <w:r w:rsidR="00945DB4">
        <w:rPr>
          <w:color w:val="000000"/>
        </w:rPr>
        <w:t>is added as follows</w:t>
      </w:r>
      <w:r>
        <w:rPr>
          <w:color w:val="000000"/>
        </w:rPr>
        <w:t>:</w:t>
      </w:r>
    </w:p>
    <w:p w14:paraId="70CAB738" w14:textId="77777777" w:rsidR="00040457" w:rsidRDefault="00040457" w:rsidP="005A28B0">
      <w:pPr>
        <w:suppressAutoHyphens/>
        <w:ind w:left="709" w:hanging="709"/>
        <w:jc w:val="both"/>
        <w:rPr>
          <w:color w:val="000000"/>
        </w:rPr>
      </w:pPr>
    </w:p>
    <w:p w14:paraId="2BE3DD86" w14:textId="6D8EB87D" w:rsidR="00040457" w:rsidRDefault="00040457" w:rsidP="005A28B0">
      <w:pPr>
        <w:tabs>
          <w:tab w:val="left" w:pos="0"/>
        </w:tabs>
        <w:suppressAutoHyphens/>
        <w:jc w:val="both"/>
        <w:rPr>
          <w:color w:val="000000"/>
        </w:rPr>
      </w:pPr>
      <w:r>
        <w:rPr>
          <w:color w:val="000000"/>
        </w:rPr>
        <w:t>“</w:t>
      </w:r>
      <w:r w:rsidRPr="005D49D9">
        <w:rPr>
          <w:b/>
          <w:color w:val="000000"/>
        </w:rPr>
        <w:t>3.</w:t>
      </w:r>
      <w:r w:rsidRPr="005D49D9">
        <w:rPr>
          <w:b/>
          <w:color w:val="000000"/>
        </w:rPr>
        <w:tab/>
        <w:t>Set-Off</w:t>
      </w:r>
      <w:r>
        <w:rPr>
          <w:color w:val="000000"/>
        </w:rPr>
        <w:t>:  The Termination Amount payable to one Party (the “Payee”) by the other Party (the “Payer”) will, at the option of the Terminating Party, be reduced by its set-off against any amount(s) (the “Other Agreement Amount”)</w:t>
      </w:r>
      <w:ins w:id="590" w:author="Michaela Duve" w:date="2016-08-08T15:30:00Z">
        <w:r w:rsidR="009A3284">
          <w:rPr>
            <w:color w:val="000000"/>
          </w:rPr>
          <w:t xml:space="preserve"> due and</w:t>
        </w:r>
      </w:ins>
      <w:r>
        <w:rPr>
          <w:color w:val="000000"/>
        </w:rPr>
        <w:t xml:space="preserve"> payable </w:t>
      </w:r>
      <w:del w:id="591" w:author="Michaela Duve" w:date="2016-08-08T15:30:00Z">
        <w:r w:rsidDel="009A3284">
          <w:rPr>
            <w:color w:val="000000"/>
          </w:rPr>
          <w:delText xml:space="preserve">(whether at such time or in the future or upon the occurrence of a contingency) </w:delText>
        </w:r>
      </w:del>
      <w:r>
        <w:rPr>
          <w:color w:val="000000"/>
        </w:rPr>
        <w:t>by the Payee to the Payer (irrespective of the currency, place of payment or booking office of the obligation) under any other agreement(s) between the Payee and the Payer or instrument(s) or undertaking(s) issued or executed by one Party to, or in favour of, the other Party (and the Other Agreement Amount will be discharged promptly and in all respects to the extent it is so set-off). The Terminating Party will give notice to the other Party of any set-off effected under this provision.</w:t>
      </w:r>
    </w:p>
    <w:p w14:paraId="5FB63305" w14:textId="77777777" w:rsidR="00040457" w:rsidRDefault="00040457" w:rsidP="005A28B0">
      <w:pPr>
        <w:suppressAutoHyphens/>
        <w:ind w:left="3402" w:hanging="3402"/>
        <w:jc w:val="both"/>
        <w:rPr>
          <w:color w:val="000000"/>
        </w:rPr>
      </w:pPr>
    </w:p>
    <w:p w14:paraId="6BD042BF" w14:textId="77777777" w:rsidR="00040457" w:rsidRDefault="00040457" w:rsidP="005A28B0">
      <w:pPr>
        <w:suppressAutoHyphens/>
        <w:jc w:val="both"/>
        <w:rPr>
          <w:color w:val="000000"/>
        </w:rPr>
      </w:pPr>
      <w:r>
        <w:rPr>
          <w:color w:val="000000"/>
        </w:rPr>
        <w:t>For this purpose, either the Termination Amount or the Other Agreement Amount (or the relevant portion of such amounts) may be converted by the Terminating Party into the currency in which the other is denominated at the rate of exchange at which such Party would be able, acting in a reasonable manner and in good faith, to purchase the relevant amount of such currency.</w:t>
      </w:r>
    </w:p>
    <w:p w14:paraId="2F9D83DC" w14:textId="77777777" w:rsidR="00040457" w:rsidRDefault="00040457" w:rsidP="005A28B0">
      <w:pPr>
        <w:suppressAutoHyphens/>
        <w:ind w:left="3402"/>
        <w:jc w:val="both"/>
        <w:rPr>
          <w:color w:val="000000"/>
        </w:rPr>
      </w:pPr>
    </w:p>
    <w:p w14:paraId="48D86D1B" w14:textId="77777777" w:rsidR="00040457" w:rsidRDefault="00040457" w:rsidP="005A28B0">
      <w:pPr>
        <w:suppressAutoHyphens/>
        <w:jc w:val="both"/>
        <w:rPr>
          <w:color w:val="000000"/>
        </w:rPr>
      </w:pPr>
      <w:r>
        <w:rPr>
          <w:color w:val="000000"/>
        </w:rPr>
        <w:t>If an obligation is unascertained, the Terminating Party may in good faith estimate that obligation and set-off in respect of the estimate, subject to the relevant Party accounting to the other when the obligation is ascertained.</w:t>
      </w:r>
    </w:p>
    <w:p w14:paraId="31DE8B03" w14:textId="77777777" w:rsidR="00040457" w:rsidRDefault="00040457" w:rsidP="005A28B0">
      <w:pPr>
        <w:suppressAutoHyphens/>
        <w:jc w:val="both"/>
        <w:rPr>
          <w:color w:val="000000"/>
        </w:rPr>
      </w:pPr>
    </w:p>
    <w:p w14:paraId="4187C2A3" w14:textId="77777777" w:rsidR="00040457" w:rsidRDefault="00040457" w:rsidP="005A28B0">
      <w:pPr>
        <w:suppressAutoHyphens/>
        <w:jc w:val="both"/>
        <w:rPr>
          <w:ins w:id="592" w:author="Michaela Duve" w:date="2016-08-08T15:30:00Z"/>
          <w:color w:val="000000"/>
        </w:rPr>
      </w:pPr>
      <w:r>
        <w:rPr>
          <w:color w:val="000000"/>
        </w:rPr>
        <w:t>Nothing in this provision shall be effective to create a charge or other security interest. This provision shall be without prejudice and in addition to any right of set-off, combination of accounts, lien or other right to which any Party is at any time otherwise entitled (whether by operation of law, contract or otherwise).”</w:t>
      </w:r>
    </w:p>
    <w:p w14:paraId="17489749" w14:textId="77777777" w:rsidR="009A3284" w:rsidRDefault="009A3284" w:rsidP="005A28B0">
      <w:pPr>
        <w:suppressAutoHyphens/>
        <w:jc w:val="both"/>
        <w:rPr>
          <w:ins w:id="593" w:author="Michaela Duve" w:date="2016-08-08T15:30:00Z"/>
          <w:color w:val="000000"/>
        </w:rPr>
      </w:pPr>
    </w:p>
    <w:p w14:paraId="56E0995E" w14:textId="0168A0CA" w:rsidR="009A3284" w:rsidRDefault="009A3284" w:rsidP="005A28B0">
      <w:pPr>
        <w:suppressAutoHyphens/>
        <w:jc w:val="both"/>
        <w:rPr>
          <w:color w:val="000000"/>
        </w:rPr>
      </w:pPr>
      <w:ins w:id="594" w:author="Michaela Duve" w:date="2016-08-08T15:30:00Z">
        <w:r>
          <w:rPr>
            <w:color w:val="000000"/>
          </w:rPr>
          <w:t>AOTES: We can only agree to set-off with amounts due and payable.</w:t>
        </w:r>
      </w:ins>
    </w:p>
    <w:p w14:paraId="1042CB2C" w14:textId="77777777" w:rsidR="00690A6B" w:rsidRDefault="00690A6B" w:rsidP="005A28B0">
      <w:pPr>
        <w:suppressAutoHyphens/>
        <w:jc w:val="both"/>
        <w:rPr>
          <w:color w:val="000000"/>
        </w:rPr>
      </w:pPr>
    </w:p>
    <w:p w14:paraId="1796283E" w14:textId="77777777" w:rsidR="00AD0522" w:rsidRDefault="00AD0522" w:rsidP="00B95984">
      <w:pPr>
        <w:autoSpaceDE w:val="0"/>
        <w:autoSpaceDN w:val="0"/>
        <w:adjustRightInd w:val="0"/>
        <w:jc w:val="both"/>
        <w:rPr>
          <w:ins w:id="595" w:author="Michaela Duve" w:date="2016-08-08T15:31:00Z"/>
          <w:color w:val="000000"/>
          <w:highlight w:val="green"/>
        </w:rPr>
      </w:pPr>
    </w:p>
    <w:p w14:paraId="7DEE0706" w14:textId="77777777" w:rsidR="00AD0522" w:rsidRPr="00AD0522" w:rsidRDefault="00AD0522">
      <w:pPr>
        <w:ind w:right="84"/>
        <w:rPr>
          <w:ins w:id="596" w:author="Michaela Duve" w:date="2016-08-08T15:31:00Z"/>
          <w:b/>
          <w:rPrChange w:id="597" w:author="Michaela Duve" w:date="2016-08-08T15:31:00Z">
            <w:rPr>
              <w:ins w:id="598" w:author="Michaela Duve" w:date="2016-08-08T15:31:00Z"/>
            </w:rPr>
          </w:rPrChange>
        </w:rPr>
        <w:pPrChange w:id="599" w:author="Michaela Duve" w:date="2016-08-08T15:31:00Z">
          <w:pPr>
            <w:pStyle w:val="Listenabsatz"/>
            <w:numPr>
              <w:numId w:val="47"/>
            </w:numPr>
            <w:ind w:right="84" w:hanging="360"/>
            <w:contextualSpacing w:val="0"/>
          </w:pPr>
        </w:pPrChange>
      </w:pPr>
      <w:ins w:id="600" w:author="Michaela Duve" w:date="2016-08-08T15:31:00Z">
        <w:r w:rsidRPr="00AD0522">
          <w:t xml:space="preserve">A new clause </w:t>
        </w:r>
        <w:r w:rsidRPr="00AD0522">
          <w:rPr>
            <w:b/>
            <w:rPrChange w:id="601" w:author="Michaela Duve" w:date="2016-08-08T15:31:00Z">
              <w:rPr/>
            </w:rPrChange>
          </w:rPr>
          <w:t xml:space="preserve">§19.3 (Assignment by way of security and limitation) </w:t>
        </w:r>
        <w:r w:rsidRPr="00AD0522">
          <w:t>shall be inserted after §19.2 as follows</w:t>
        </w:r>
        <w:r w:rsidRPr="00AD0522">
          <w:rPr>
            <w:b/>
            <w:rPrChange w:id="602" w:author="Michaela Duve" w:date="2016-08-08T15:31:00Z">
              <w:rPr/>
            </w:rPrChange>
          </w:rPr>
          <w:t xml:space="preserve">: </w:t>
        </w:r>
      </w:ins>
    </w:p>
    <w:p w14:paraId="2F90737B" w14:textId="77777777" w:rsidR="00AD0522" w:rsidRPr="00CD7470" w:rsidRDefault="00AD0522" w:rsidP="00AD0522">
      <w:pPr>
        <w:pStyle w:val="Listenabsatz"/>
        <w:ind w:right="84"/>
        <w:jc w:val="both"/>
        <w:rPr>
          <w:ins w:id="603" w:author="Michaela Duve" w:date="2016-08-08T15:31:00Z"/>
          <w:rFonts w:ascii="Times New Roman" w:hAnsi="Times New Roman"/>
          <w:b/>
        </w:rPr>
      </w:pPr>
    </w:p>
    <w:p w14:paraId="53AB0ABA" w14:textId="77777777" w:rsidR="00AD0522" w:rsidRPr="00CD7470" w:rsidRDefault="00AD0522" w:rsidP="00AD0522">
      <w:pPr>
        <w:ind w:left="709" w:right="84"/>
        <w:rPr>
          <w:ins w:id="604" w:author="Michaela Duve" w:date="2016-08-08T15:31:00Z"/>
        </w:rPr>
      </w:pPr>
      <w:ins w:id="605" w:author="Michaela Duve" w:date="2016-08-08T15:31:00Z">
        <w:r w:rsidRPr="00CD7470">
          <w:t>“Either Party may assign its rights under this Agreement by way of security to or in favour of any bank or financial institution in relation to the financing of that Party's business activities.</w:t>
        </w:r>
      </w:ins>
    </w:p>
    <w:p w14:paraId="63C761A0" w14:textId="77777777" w:rsidR="00AD0522" w:rsidRPr="00CD7470" w:rsidRDefault="00AD0522" w:rsidP="00AD0522">
      <w:pPr>
        <w:ind w:left="709" w:right="84"/>
        <w:rPr>
          <w:ins w:id="606" w:author="Michaela Duve" w:date="2016-08-08T15:31:00Z"/>
        </w:rPr>
      </w:pPr>
    </w:p>
    <w:p w14:paraId="72F93214" w14:textId="77777777" w:rsidR="00AD0522" w:rsidRDefault="00AD0522" w:rsidP="00AD0522">
      <w:pPr>
        <w:pStyle w:val="Listenabsatz"/>
        <w:ind w:left="709"/>
        <w:jc w:val="both"/>
        <w:rPr>
          <w:ins w:id="607" w:author="Michaela Duve" w:date="2016-08-08T15:38:00Z"/>
          <w:rFonts w:ascii="Times New Roman" w:hAnsi="Times New Roman"/>
        </w:rPr>
      </w:pPr>
      <w:ins w:id="608" w:author="Michaela Duve" w:date="2016-08-08T15:31:00Z">
        <w:r w:rsidRPr="00CD7470">
          <w:rPr>
            <w:rFonts w:ascii="Times New Roman" w:hAnsi="Times New Roman"/>
          </w:rPr>
          <w:t>Notwithstanding any other provision in this Agreement, no Party may assign or transfer its rights and obligations under this Agreement unless such assignment or transfer is subject to and without prejudice to, and after giving effect to, any statutory netting right under any applicable law</w:t>
        </w:r>
        <w:r w:rsidRPr="008115D7">
          <w:rPr>
            <w:rFonts w:ascii="Times New Roman" w:hAnsi="Times New Roman"/>
          </w:rPr>
          <w:t xml:space="preserve"> and, any contractual netting provision contained in this Agreement or any cross-product-master-netting agreement.”</w:t>
        </w:r>
      </w:ins>
    </w:p>
    <w:p w14:paraId="691F43C5" w14:textId="77777777" w:rsidR="00AD0522" w:rsidRDefault="00AD0522">
      <w:pPr>
        <w:jc w:val="both"/>
        <w:rPr>
          <w:ins w:id="609" w:author="Michaela Duve" w:date="2016-08-08T15:38:00Z"/>
        </w:rPr>
        <w:pPrChange w:id="610" w:author="Michaela Duve" w:date="2016-08-08T15:38:00Z">
          <w:pPr>
            <w:pStyle w:val="Listenabsatz"/>
            <w:ind w:left="709"/>
            <w:jc w:val="both"/>
          </w:pPr>
        </w:pPrChange>
      </w:pPr>
    </w:p>
    <w:p w14:paraId="5E800549" w14:textId="78277DA6" w:rsidR="00AD0522" w:rsidRPr="001708D0" w:rsidRDefault="00AD0522">
      <w:pPr>
        <w:jc w:val="both"/>
        <w:rPr>
          <w:ins w:id="611" w:author="Michaela Duve" w:date="2016-08-08T15:31:00Z"/>
        </w:rPr>
        <w:pPrChange w:id="612" w:author="Michaela Duve" w:date="2016-08-08T15:38:00Z">
          <w:pPr>
            <w:pStyle w:val="Listenabsatz"/>
            <w:ind w:left="709"/>
            <w:jc w:val="both"/>
          </w:pPr>
        </w:pPrChange>
      </w:pPr>
      <w:ins w:id="613" w:author="Michaela Duve" w:date="2016-08-08T15:38:00Z">
        <w:r>
          <w:t xml:space="preserve">AOTES: In order to cater to commodity trade finance we need to agree the assignment rights. </w:t>
        </w:r>
      </w:ins>
    </w:p>
    <w:p w14:paraId="5D032C3D" w14:textId="77777777" w:rsidR="00AD0522" w:rsidRPr="008115D7" w:rsidRDefault="00AD0522" w:rsidP="00AD0522">
      <w:pPr>
        <w:rPr>
          <w:ins w:id="614" w:author="Michaela Duve" w:date="2016-08-08T15:31:00Z"/>
        </w:rPr>
      </w:pPr>
    </w:p>
    <w:p w14:paraId="5DC50D7B" w14:textId="77777777" w:rsidR="00AD0522" w:rsidRPr="00AD0522" w:rsidRDefault="00AD0522">
      <w:pPr>
        <w:rPr>
          <w:ins w:id="615" w:author="Michaela Duve" w:date="2016-08-08T15:31:00Z"/>
        </w:rPr>
        <w:pPrChange w:id="616" w:author="Michaela Duve" w:date="2016-08-08T15:31:00Z">
          <w:pPr>
            <w:pStyle w:val="Listenabsatz"/>
            <w:numPr>
              <w:numId w:val="47"/>
            </w:numPr>
            <w:ind w:hanging="360"/>
            <w:contextualSpacing w:val="0"/>
          </w:pPr>
        </w:pPrChange>
      </w:pPr>
      <w:ins w:id="617" w:author="Michaela Duve" w:date="2016-08-08T15:31:00Z">
        <w:r w:rsidRPr="00AD0522">
          <w:t xml:space="preserve">A new </w:t>
        </w:r>
        <w:r w:rsidRPr="00AD0522">
          <w:rPr>
            <w:b/>
          </w:rPr>
          <w:t>§23.6</w:t>
        </w:r>
        <w:r w:rsidRPr="00AD0522">
          <w:t xml:space="preserve"> (</w:t>
        </w:r>
        <w:r w:rsidRPr="00AD0522">
          <w:rPr>
            <w:b/>
            <w:i/>
          </w:rPr>
          <w:t>Data Retention</w:t>
        </w:r>
        <w:r w:rsidRPr="00AD0522">
          <w:t>) shall be added after §23.5 as follows:</w:t>
        </w:r>
      </w:ins>
    </w:p>
    <w:p w14:paraId="6BA3020B" w14:textId="77777777" w:rsidR="00AD0522" w:rsidRDefault="00AD0522" w:rsidP="00AD0522">
      <w:pPr>
        <w:pStyle w:val="Listenabsatz"/>
        <w:jc w:val="both"/>
        <w:rPr>
          <w:ins w:id="618" w:author="Michaela Duve" w:date="2016-08-08T15:31:00Z"/>
          <w:rFonts w:ascii="Times New Roman" w:hAnsi="Times New Roman"/>
        </w:rPr>
      </w:pPr>
      <w:ins w:id="619" w:author="Michaela Duve" w:date="2016-08-08T15:31:00Z">
        <w:r w:rsidRPr="00CD7470">
          <w:rPr>
            <w:rFonts w:ascii="Times New Roman" w:hAnsi="Times New Roman"/>
          </w:rPr>
          <w:t>“For purposes of fulfilling its respective contractual obligations</w:t>
        </w:r>
        <w:r>
          <w:rPr>
            <w:rFonts w:ascii="Times New Roman" w:hAnsi="Times New Roman"/>
          </w:rPr>
          <w:t xml:space="preserve"> under the Agreement e</w:t>
        </w:r>
        <w:r w:rsidRPr="00CD7470">
          <w:rPr>
            <w:rFonts w:ascii="Times New Roman" w:hAnsi="Times New Roman"/>
          </w:rPr>
          <w:t xml:space="preserve">ach Party is entitled to store, process, and transfer within its group any information and data provided in connection </w:t>
        </w:r>
        <w:r w:rsidRPr="00CD7470">
          <w:rPr>
            <w:rFonts w:ascii="Times New Roman" w:hAnsi="Times New Roman"/>
          </w:rPr>
          <w:lastRenderedPageBreak/>
          <w:t>with the Agreement by the other Party in any form subject to the national data protection acts and insofar as this is necessary for the proper fulfilment of its contractual obligations under the Agreement.</w:t>
        </w:r>
      </w:ins>
    </w:p>
    <w:p w14:paraId="6D79164C" w14:textId="67926272" w:rsidR="00B95984" w:rsidRPr="00AD296A" w:rsidDel="00AD0522" w:rsidRDefault="00AD0522" w:rsidP="00AD0522">
      <w:pPr>
        <w:autoSpaceDE w:val="0"/>
        <w:autoSpaceDN w:val="0"/>
        <w:adjustRightInd w:val="0"/>
        <w:jc w:val="both"/>
        <w:rPr>
          <w:del w:id="620" w:author="Michaela Duve" w:date="2016-08-08T15:31:00Z"/>
          <w:color w:val="000000"/>
          <w:highlight w:val="green"/>
        </w:rPr>
      </w:pPr>
      <w:ins w:id="621" w:author="Michaela Duve" w:date="2016-08-08T15:31:00Z">
        <w:r w:rsidRPr="00AD296A" w:rsidDel="00AD0522">
          <w:rPr>
            <w:color w:val="000000"/>
            <w:highlight w:val="green"/>
          </w:rPr>
          <w:t xml:space="preserve"> </w:t>
        </w:r>
      </w:ins>
      <w:del w:id="622" w:author="Michaela Duve" w:date="2016-08-08T15:31:00Z">
        <w:r w:rsidR="00AD296A" w:rsidRPr="00AD296A" w:rsidDel="00AD0522">
          <w:rPr>
            <w:color w:val="000000"/>
            <w:highlight w:val="green"/>
          </w:rPr>
          <w:delText>[</w:delText>
        </w:r>
        <w:r w:rsidR="00B95984" w:rsidRPr="00AD296A" w:rsidDel="00AD0522">
          <w:rPr>
            <w:color w:val="000000"/>
            <w:highlight w:val="green"/>
          </w:rPr>
          <w:delText xml:space="preserve">A new </w:delText>
        </w:r>
        <w:r w:rsidR="00B95984" w:rsidRPr="00AD296A" w:rsidDel="00AD0522">
          <w:rPr>
            <w:b/>
            <w:color w:val="000000"/>
            <w:highlight w:val="green"/>
          </w:rPr>
          <w:delText>§22.3</w:delText>
        </w:r>
        <w:r w:rsidR="00B95984" w:rsidRPr="00AD296A" w:rsidDel="00AD0522">
          <w:rPr>
            <w:color w:val="000000"/>
            <w:highlight w:val="green"/>
          </w:rPr>
          <w:delText xml:space="preserve"> </w:delText>
        </w:r>
        <w:r w:rsidR="00B95984" w:rsidRPr="00AD296A" w:rsidDel="00AD0522">
          <w:rPr>
            <w:b/>
            <w:highlight w:val="green"/>
            <w:lang w:eastAsia="en-GB"/>
          </w:rPr>
          <w:delText>Appointment of Process Agent</w:delText>
        </w:r>
        <w:r w:rsidR="00B95984" w:rsidRPr="00AD296A" w:rsidDel="00AD0522">
          <w:rPr>
            <w:color w:val="000000"/>
            <w:highlight w:val="green"/>
          </w:rPr>
          <w:delText xml:space="preserve"> is added as follows </w:delText>
        </w:r>
      </w:del>
    </w:p>
    <w:p w14:paraId="59594E1B" w14:textId="6B252B66" w:rsidR="00B95984" w:rsidRPr="00AD296A" w:rsidDel="00AD0522" w:rsidRDefault="00B95984" w:rsidP="00B95984">
      <w:pPr>
        <w:autoSpaceDE w:val="0"/>
        <w:autoSpaceDN w:val="0"/>
        <w:adjustRightInd w:val="0"/>
        <w:jc w:val="both"/>
        <w:rPr>
          <w:del w:id="623" w:author="Michaela Duve" w:date="2016-08-08T15:31:00Z"/>
          <w:color w:val="000000"/>
          <w:highlight w:val="green"/>
        </w:rPr>
      </w:pPr>
    </w:p>
    <w:p w14:paraId="52163C3F" w14:textId="4C2CA8CA" w:rsidR="00B95984" w:rsidRPr="00AD296A" w:rsidDel="00AD0522" w:rsidRDefault="00E854D3" w:rsidP="00B95984">
      <w:pPr>
        <w:autoSpaceDE w:val="0"/>
        <w:autoSpaceDN w:val="0"/>
        <w:adjustRightInd w:val="0"/>
        <w:jc w:val="both"/>
        <w:rPr>
          <w:del w:id="624" w:author="Michaela Duve" w:date="2016-08-08T15:31:00Z"/>
          <w:b/>
          <w:highlight w:val="green"/>
          <w:lang w:eastAsia="en-GB"/>
        </w:rPr>
      </w:pPr>
      <w:del w:id="625" w:author="Michaela Duve" w:date="2016-08-08T15:31:00Z">
        <w:r w:rsidRPr="00AD296A" w:rsidDel="00AD0522">
          <w:rPr>
            <w:b/>
            <w:highlight w:val="green"/>
            <w:lang w:eastAsia="en-GB"/>
          </w:rPr>
          <w:delText>“</w:delText>
        </w:r>
        <w:r w:rsidR="00B95984" w:rsidRPr="00AD296A" w:rsidDel="00AD0522">
          <w:rPr>
            <w:b/>
            <w:highlight w:val="green"/>
            <w:lang w:eastAsia="en-GB"/>
          </w:rPr>
          <w:delText>§22.3 Appointment of Process Agent:</w:delText>
        </w:r>
      </w:del>
    </w:p>
    <w:p w14:paraId="3A121FF1" w14:textId="685439BA" w:rsidR="00B95984" w:rsidRPr="00AD296A" w:rsidDel="00AD0522" w:rsidRDefault="00B95984" w:rsidP="00B95984">
      <w:pPr>
        <w:autoSpaceDE w:val="0"/>
        <w:autoSpaceDN w:val="0"/>
        <w:adjustRightInd w:val="0"/>
        <w:jc w:val="both"/>
        <w:rPr>
          <w:del w:id="626" w:author="Michaela Duve" w:date="2016-08-08T15:31:00Z"/>
          <w:highlight w:val="green"/>
          <w:lang w:eastAsia="en-GB"/>
        </w:rPr>
      </w:pPr>
    </w:p>
    <w:p w14:paraId="64603F55" w14:textId="7DAAAC05" w:rsidR="00B95984" w:rsidDel="00AD0522" w:rsidRDefault="00B95984" w:rsidP="00B95984">
      <w:pPr>
        <w:autoSpaceDE w:val="0"/>
        <w:autoSpaceDN w:val="0"/>
        <w:adjustRightInd w:val="0"/>
        <w:jc w:val="both"/>
        <w:rPr>
          <w:del w:id="627" w:author="Michaela Duve" w:date="2016-08-08T15:31:00Z"/>
          <w:lang w:eastAsia="en-GB"/>
        </w:rPr>
      </w:pPr>
      <w:del w:id="628" w:author="Michaela Duve" w:date="2016-08-08T15:31:00Z">
        <w:r w:rsidRPr="00AD296A" w:rsidDel="00AD0522">
          <w:rPr>
            <w:highlight w:val="green"/>
            <w:lang w:eastAsia="en-GB"/>
          </w:rPr>
          <w:delText xml:space="preserve">Where Party B is incorporated outside of the United Kingdom, Party B hereby appoints [●] as its Process Agent to receive, for it and on its behalf, service of process in any suit, action or proceedings relating to this Agreement. The Parties irrevocably consent to service of process given in the manner provided for in </w:delText>
        </w:r>
        <w:r w:rsidRPr="00AD296A" w:rsidDel="00AD0522">
          <w:rPr>
            <w:highlight w:val="green"/>
          </w:rPr>
          <w:delText>§ 23.2</w:delText>
        </w:r>
        <w:r w:rsidR="00E854D3" w:rsidRPr="00AD296A" w:rsidDel="00AD0522">
          <w:rPr>
            <w:highlight w:val="green"/>
          </w:rPr>
          <w:delText xml:space="preserve"> of</w:delText>
        </w:r>
        <w:r w:rsidRPr="00AD296A" w:rsidDel="00AD0522">
          <w:rPr>
            <w:highlight w:val="green"/>
          </w:rPr>
          <w:delText xml:space="preserve"> </w:delText>
        </w:r>
        <w:r w:rsidRPr="00AD296A" w:rsidDel="00AD0522">
          <w:rPr>
            <w:highlight w:val="green"/>
            <w:lang w:eastAsia="en-GB"/>
          </w:rPr>
          <w:delText>this Agreeme</w:delText>
        </w:r>
        <w:r w:rsidR="00AF253A" w:rsidRPr="00AD296A" w:rsidDel="00AD0522">
          <w:rPr>
            <w:highlight w:val="green"/>
            <w:lang w:eastAsia="en-GB"/>
          </w:rPr>
          <w:delText>nt.”</w:delText>
        </w:r>
        <w:r w:rsidR="00AD296A" w:rsidRPr="00AD296A" w:rsidDel="00AD0522">
          <w:rPr>
            <w:highlight w:val="green"/>
            <w:lang w:eastAsia="en-GB"/>
          </w:rPr>
          <w:delText>]</w:delText>
        </w:r>
        <w:r w:rsidR="00AD296A" w:rsidDel="00AD0522">
          <w:rPr>
            <w:lang w:eastAsia="en-GB"/>
          </w:rPr>
          <w:delText xml:space="preserve"> </w:delText>
        </w:r>
      </w:del>
    </w:p>
    <w:p w14:paraId="5B6A9777" w14:textId="77777777" w:rsidR="00D638FD" w:rsidRDefault="00D638FD" w:rsidP="00B95984">
      <w:pPr>
        <w:autoSpaceDE w:val="0"/>
        <w:autoSpaceDN w:val="0"/>
        <w:adjustRightInd w:val="0"/>
        <w:jc w:val="both"/>
        <w:rPr>
          <w:lang w:eastAsia="en-GB"/>
        </w:rPr>
      </w:pPr>
    </w:p>
    <w:p w14:paraId="2341862D" w14:textId="77777777" w:rsidR="001C2BCB" w:rsidRPr="008D665B" w:rsidRDefault="001C2BCB" w:rsidP="001C2BCB">
      <w:pPr>
        <w:spacing w:after="220"/>
        <w:rPr>
          <w:rFonts w:eastAsia="Calibri"/>
          <w:lang w:eastAsia="en-GB"/>
        </w:rPr>
      </w:pPr>
      <w:r w:rsidRPr="008D665B">
        <w:rPr>
          <w:rFonts w:eastAsia="Calibri"/>
          <w:b/>
          <w:lang w:eastAsia="en-GB"/>
        </w:rPr>
        <w:t>§</w:t>
      </w:r>
      <w:r w:rsidRPr="008D665B">
        <w:rPr>
          <w:rFonts w:eastAsia="Calibri"/>
          <w:lang w:eastAsia="en-GB"/>
        </w:rPr>
        <w:t>24      </w:t>
      </w:r>
      <w:r w:rsidRPr="008D665B">
        <w:rPr>
          <w:rFonts w:eastAsia="Calibri"/>
          <w:b/>
          <w:bCs/>
          <w:lang w:eastAsia="en-GB"/>
        </w:rPr>
        <w:t>ISDA 2013 EMIR Portfolio Reconciliation, Dispute Resolution and Disclosure Protocol</w:t>
      </w:r>
    </w:p>
    <w:p w14:paraId="69669B1E" w14:textId="230E2647" w:rsidR="00A859E4" w:rsidRDefault="00A859E4" w:rsidP="002177AF">
      <w:pPr>
        <w:jc w:val="both"/>
        <w:rPr>
          <w:ins w:id="629" w:author="Michaela Duve" w:date="2016-08-25T11:48:00Z"/>
          <w:rFonts w:eastAsia="Calibri"/>
          <w:lang w:eastAsia="en-GB"/>
        </w:rPr>
      </w:pPr>
      <w:ins w:id="630" w:author="Michaela Duve" w:date="2016-08-25T11:48:00Z">
        <w:r>
          <w:rPr>
            <w:rFonts w:eastAsia="Calibri"/>
            <w:lang w:eastAsia="en-GB"/>
          </w:rPr>
          <w:t xml:space="preserve">AOTSE: We have advised all brokers that </w:t>
        </w:r>
      </w:ins>
      <w:ins w:id="631" w:author="Michaela Duve" w:date="2016-08-25T11:49:00Z">
        <w:r>
          <w:rPr>
            <w:rFonts w:eastAsia="Calibri"/>
            <w:lang w:eastAsia="en-GB"/>
          </w:rPr>
          <w:t xml:space="preserve">we are only entering on transaction off MTF hence we don’t see a risk that we are ending up having EMIR relevant transactions under EFET. </w:t>
        </w:r>
      </w:ins>
      <w:ins w:id="632" w:author="Michaela Duve" w:date="2016-08-25T11:50:00Z">
        <w:r>
          <w:rPr>
            <w:rFonts w:eastAsia="Calibri"/>
            <w:lang w:eastAsia="en-GB"/>
          </w:rPr>
          <w:t xml:space="preserve">Please lets discuss where you see the risk of EMIR relevant transactions occurring. </w:t>
        </w:r>
      </w:ins>
    </w:p>
    <w:p w14:paraId="23C52CF0" w14:textId="2059AD36" w:rsidR="001C2BCB" w:rsidRPr="008D665B" w:rsidDel="00A859E4" w:rsidRDefault="001C2BCB" w:rsidP="001C2BCB">
      <w:pPr>
        <w:rPr>
          <w:del w:id="633" w:author="Michaela Duve" w:date="2016-08-25T11:48:00Z"/>
          <w:rFonts w:eastAsia="Calibri"/>
          <w:lang w:eastAsia="en-GB"/>
        </w:rPr>
      </w:pPr>
      <w:del w:id="634" w:author="Michaela Duve" w:date="2016-08-25T11:48:00Z">
        <w:r w:rsidRPr="008D665B" w:rsidDel="00A859E4">
          <w:rPr>
            <w:rFonts w:eastAsia="Calibri"/>
            <w:lang w:eastAsia="en-GB"/>
          </w:rPr>
          <w:delText xml:space="preserve">A new </w:delText>
        </w:r>
        <w:r w:rsidRPr="008D665B" w:rsidDel="00A859E4">
          <w:rPr>
            <w:rFonts w:eastAsia="Calibri"/>
            <w:b/>
            <w:lang w:eastAsia="en-GB"/>
          </w:rPr>
          <w:delText>§</w:delText>
        </w:r>
        <w:r w:rsidRPr="008D665B" w:rsidDel="00A859E4">
          <w:rPr>
            <w:rFonts w:eastAsia="Calibri"/>
            <w:lang w:eastAsia="en-GB"/>
          </w:rPr>
          <w:delText xml:space="preserve">24 shall be inserted as follows: </w:delText>
        </w:r>
        <w:r w:rsidRPr="008D665B" w:rsidDel="00A859E4">
          <w:rPr>
            <w:rFonts w:eastAsia="Calibri"/>
            <w:b/>
            <w:lang w:eastAsia="en-GB"/>
          </w:rPr>
          <w:delText xml:space="preserve"> </w:delText>
        </w:r>
        <w:r w:rsidRPr="008D665B" w:rsidDel="00A859E4">
          <w:rPr>
            <w:rFonts w:eastAsia="Calibri"/>
            <w:lang w:eastAsia="en-GB"/>
          </w:rPr>
          <w:delText> </w:delText>
        </w:r>
      </w:del>
    </w:p>
    <w:p w14:paraId="5E59BCB1" w14:textId="6E573809" w:rsidR="001C2BCB" w:rsidRPr="008D665B" w:rsidDel="00A859E4" w:rsidRDefault="001C2BCB" w:rsidP="001C2BCB">
      <w:pPr>
        <w:rPr>
          <w:del w:id="635" w:author="Michaela Duve" w:date="2016-08-25T11:48:00Z"/>
          <w:rFonts w:eastAsia="Calibri"/>
          <w:lang w:eastAsia="en-GB"/>
        </w:rPr>
      </w:pPr>
    </w:p>
    <w:p w14:paraId="33A8B369" w14:textId="28E27E7A" w:rsidR="001C2BCB" w:rsidRPr="008D665B" w:rsidDel="00A859E4" w:rsidRDefault="001C2BCB" w:rsidP="001C2BCB">
      <w:pPr>
        <w:spacing w:after="220"/>
        <w:ind w:left="-28"/>
        <w:jc w:val="both"/>
        <w:rPr>
          <w:del w:id="636" w:author="Michaela Duve" w:date="2016-08-25T11:48:00Z"/>
          <w:rFonts w:eastAsia="Calibri"/>
          <w:lang w:eastAsia="en-GB"/>
        </w:rPr>
      </w:pPr>
      <w:del w:id="637" w:author="Michaela Duve" w:date="2016-08-25T11:48:00Z">
        <w:r w:rsidRPr="008D665B" w:rsidDel="00A859E4">
          <w:rPr>
            <w:rFonts w:eastAsia="Calibri"/>
            <w:b/>
            <w:lang w:eastAsia="en-GB"/>
          </w:rPr>
          <w:delText>“</w:delText>
        </w:r>
        <w:r w:rsidRPr="008D665B" w:rsidDel="00A859E4">
          <w:rPr>
            <w:rFonts w:eastAsia="Calibri"/>
            <w:lang w:eastAsia="en-GB"/>
          </w:rPr>
          <w:delText>Both parties agree that the amendments set out in the Attachment to the ISDA 2013 EMIR Portfolio Reconciliation, Dispute Resolution and Disclosure Protocol published by ISDA on 19 July 2013 and available on the ISDA website (</w:delText>
        </w:r>
        <w:r w:rsidR="001708D0" w:rsidDel="00A859E4">
          <w:fldChar w:fldCharType="begin"/>
        </w:r>
        <w:r w:rsidR="001708D0" w:rsidDel="00A859E4">
          <w:delInstrText xml:space="preserve"> HYPERLINK "http://www.isda.org/" </w:delInstrText>
        </w:r>
        <w:r w:rsidR="001708D0" w:rsidDel="00A859E4">
          <w:fldChar w:fldCharType="separate"/>
        </w:r>
        <w:r w:rsidRPr="008D665B" w:rsidDel="00A859E4">
          <w:rPr>
            <w:rFonts w:eastAsia="Calibri"/>
            <w:color w:val="0000FF"/>
            <w:u w:val="single"/>
            <w:lang w:eastAsia="en-GB"/>
          </w:rPr>
          <w:delText>www.isda.org</w:delText>
        </w:r>
        <w:r w:rsidR="001708D0" w:rsidDel="00A859E4">
          <w:rPr>
            <w:rFonts w:eastAsia="Calibri"/>
            <w:color w:val="0000FF"/>
            <w:u w:val="single"/>
            <w:lang w:eastAsia="en-GB"/>
          </w:rPr>
          <w:fldChar w:fldCharType="end"/>
        </w:r>
        <w:r w:rsidRPr="008D665B" w:rsidDel="00A859E4">
          <w:rPr>
            <w:rFonts w:eastAsia="Calibri"/>
            <w:lang w:eastAsia="en-GB"/>
          </w:rPr>
          <w:delText>) (the "</w:delText>
        </w:r>
        <w:r w:rsidRPr="008D665B" w:rsidDel="00A859E4">
          <w:rPr>
            <w:rFonts w:eastAsia="Calibri"/>
            <w:b/>
            <w:bCs/>
            <w:lang w:eastAsia="en-GB"/>
          </w:rPr>
          <w:delText>PDD Protocol</w:delText>
        </w:r>
        <w:r w:rsidRPr="008D665B" w:rsidDel="00A859E4">
          <w:rPr>
            <w:rFonts w:eastAsia="Calibri"/>
            <w:lang w:eastAsia="en-GB"/>
          </w:rPr>
          <w:delText>") shall be made to this</w:delText>
        </w:r>
        <w:r w:rsidR="0092491D" w:rsidDel="00A859E4">
          <w:rPr>
            <w:rFonts w:eastAsia="Calibri"/>
            <w:lang w:eastAsia="en-GB"/>
          </w:rPr>
          <w:delText xml:space="preserve"> General</w:delText>
        </w:r>
        <w:r w:rsidRPr="008D665B" w:rsidDel="00A859E4">
          <w:rPr>
            <w:rFonts w:eastAsia="Calibri"/>
            <w:lang w:eastAsia="en-GB"/>
          </w:rPr>
          <w:delText xml:space="preserve"> Agreement. In respect of the Attachment to the PDD Protocol, (i) the definition of “Adherence Letter” shall be deemed to be deleted and references to “Adherence Letter” shall be deemed to be to this </w:delText>
        </w:r>
        <w:r w:rsidRPr="008D665B" w:rsidDel="00A859E4">
          <w:rPr>
            <w:rFonts w:eastAsia="Calibri"/>
            <w:b/>
            <w:lang w:eastAsia="en-GB"/>
          </w:rPr>
          <w:delText>§</w:delText>
        </w:r>
        <w:r w:rsidRPr="008D665B" w:rsidDel="00A859E4">
          <w:rPr>
            <w:rFonts w:eastAsia="Calibri"/>
            <w:lang w:eastAsia="en-GB"/>
          </w:rPr>
          <w:delText xml:space="preserve">24 (and references to “such party's Adherence Letter” and “its Adherence Letter” shall be read accordingly), (ii) references to “adheres to the Protocol” shall be deemed to be “enters into this </w:delText>
        </w:r>
        <w:r w:rsidR="0092491D" w:rsidDel="00A859E4">
          <w:rPr>
            <w:rFonts w:eastAsia="Calibri"/>
            <w:lang w:eastAsia="en-GB"/>
          </w:rPr>
          <w:delText xml:space="preserve">General </w:delText>
        </w:r>
        <w:r w:rsidRPr="008D665B" w:rsidDel="00A859E4">
          <w:rPr>
            <w:rFonts w:eastAsia="Calibri"/>
            <w:lang w:eastAsia="en-GB"/>
          </w:rPr>
          <w:delText xml:space="preserve">Agreement”, (iii) references to “Protocol Covered Agreement” shall be deemed to be references to this </w:delText>
        </w:r>
        <w:r w:rsidR="0092491D" w:rsidDel="00A859E4">
          <w:rPr>
            <w:rFonts w:eastAsia="Calibri"/>
            <w:lang w:eastAsia="en-GB"/>
          </w:rPr>
          <w:delText xml:space="preserve">General </w:delText>
        </w:r>
        <w:r w:rsidRPr="008D665B" w:rsidDel="00A859E4">
          <w:rPr>
            <w:rFonts w:eastAsia="Calibri"/>
            <w:lang w:eastAsia="en-GB"/>
          </w:rPr>
          <w:delText xml:space="preserve">Agreement (and each “Protocol Covered Agreement” shall be read accordingly), and (iv) references to “Implementation Date” shall be deemed to be references to the date of this </w:delText>
        </w:r>
        <w:r w:rsidR="0092491D" w:rsidDel="00A859E4">
          <w:rPr>
            <w:rFonts w:eastAsia="Calibri"/>
            <w:lang w:eastAsia="en-GB"/>
          </w:rPr>
          <w:delText xml:space="preserve">General </w:delText>
        </w:r>
        <w:r w:rsidRPr="008D665B" w:rsidDel="00A859E4">
          <w:rPr>
            <w:rFonts w:eastAsia="Calibri"/>
            <w:lang w:eastAsia="en-GB"/>
          </w:rPr>
          <w:delText xml:space="preserve">Agreement. All other capitalised terms used within this </w:delText>
        </w:r>
        <w:r w:rsidRPr="008D665B" w:rsidDel="00A859E4">
          <w:rPr>
            <w:rFonts w:eastAsia="Calibri"/>
            <w:b/>
            <w:lang w:eastAsia="en-GB"/>
          </w:rPr>
          <w:delText>§</w:delText>
        </w:r>
        <w:r w:rsidRPr="008D665B" w:rsidDel="00A859E4">
          <w:rPr>
            <w:rFonts w:eastAsia="Calibri"/>
            <w:lang w:eastAsia="en-GB"/>
          </w:rPr>
          <w:delText xml:space="preserve">24 are as defined within the PDD Protocol. For the purposes of this </w:delText>
        </w:r>
        <w:r w:rsidRPr="008D665B" w:rsidDel="00A859E4">
          <w:rPr>
            <w:rFonts w:eastAsia="Calibri"/>
            <w:b/>
            <w:lang w:eastAsia="en-GB"/>
          </w:rPr>
          <w:delText>§</w:delText>
        </w:r>
        <w:r w:rsidRPr="008D665B" w:rsidDel="00A859E4">
          <w:rPr>
            <w:rFonts w:eastAsia="Calibri"/>
            <w:lang w:eastAsia="en-GB"/>
          </w:rPr>
          <w:delText>24:</w:delText>
        </w:r>
      </w:del>
    </w:p>
    <w:p w14:paraId="69F78634" w14:textId="282BF745" w:rsidR="001C2BCB" w:rsidRPr="008D665B" w:rsidDel="00A859E4" w:rsidRDefault="001C2BCB" w:rsidP="001C2BCB">
      <w:pPr>
        <w:spacing w:after="220"/>
        <w:ind w:left="-28"/>
        <w:rPr>
          <w:del w:id="638" w:author="Michaela Duve" w:date="2016-08-25T11:48:00Z"/>
          <w:rFonts w:eastAsia="Calibri"/>
          <w:lang w:eastAsia="en-GB"/>
        </w:rPr>
      </w:pPr>
      <w:del w:id="639" w:author="Michaela Duve" w:date="2016-08-25T11:48:00Z">
        <w:r w:rsidRPr="008D665B" w:rsidDel="00A859E4">
          <w:rPr>
            <w:rFonts w:eastAsia="Calibri"/>
            <w:lang w:eastAsia="en-GB"/>
          </w:rPr>
          <w:delText>(A)     </w:delText>
        </w:r>
        <w:r w:rsidRPr="008D665B" w:rsidDel="00A859E4">
          <w:rPr>
            <w:rFonts w:eastAsia="Calibri"/>
            <w:b/>
            <w:lang w:eastAsia="en-GB"/>
          </w:rPr>
          <w:delText>Portfolio reconciliation process status.</w:delText>
        </w:r>
        <w:r w:rsidRPr="008D665B" w:rsidDel="00A859E4">
          <w:rPr>
            <w:rFonts w:eastAsia="Calibri"/>
            <w:lang w:eastAsia="en-GB"/>
          </w:rPr>
          <w:delText xml:space="preserve">  Each party confirms its status as follows:</w:delText>
        </w:r>
      </w:del>
    </w:p>
    <w:p w14:paraId="57E46888" w14:textId="2899C320" w:rsidR="001C2BCB" w:rsidRPr="008D665B" w:rsidDel="00A859E4" w:rsidRDefault="001C2BCB" w:rsidP="001C2BCB">
      <w:pPr>
        <w:spacing w:after="220"/>
        <w:ind w:left="551"/>
        <w:rPr>
          <w:del w:id="640" w:author="Michaela Duve" w:date="2016-08-25T11:48:00Z"/>
          <w:rFonts w:eastAsia="Calibri"/>
          <w:lang w:eastAsia="en-GB"/>
        </w:rPr>
      </w:pPr>
      <w:del w:id="641" w:author="Michaela Duve" w:date="2016-08-25T11:48:00Z">
        <w:r w:rsidDel="00A859E4">
          <w:rPr>
            <w:rFonts w:eastAsia="Calibri"/>
            <w:lang w:eastAsia="en-GB"/>
          </w:rPr>
          <w:delText>CEL</w:delText>
        </w:r>
        <w:r w:rsidRPr="008D665B" w:rsidDel="00A859E4">
          <w:rPr>
            <w:rFonts w:eastAsia="Calibri"/>
            <w:lang w:eastAsia="en-GB"/>
          </w:rPr>
          <w:delText>:</w:delText>
        </w:r>
        <w:r w:rsidRPr="008D665B" w:rsidDel="00A859E4">
          <w:rPr>
            <w:rFonts w:eastAsia="Calibri"/>
            <w:lang w:eastAsia="en-GB"/>
          </w:rPr>
          <w:tab/>
        </w:r>
        <w:r w:rsidRPr="008D665B" w:rsidDel="00A859E4">
          <w:rPr>
            <w:rFonts w:eastAsia="Calibri"/>
            <w:lang w:eastAsia="en-GB"/>
          </w:rPr>
          <w:tab/>
          <w:delText xml:space="preserve"> Portfolio Data Sending Entity</w:delText>
        </w:r>
      </w:del>
    </w:p>
    <w:p w14:paraId="708B1BF8" w14:textId="01BBE860" w:rsidR="001C2BCB" w:rsidRPr="008D665B" w:rsidDel="00A859E4" w:rsidRDefault="001C2BCB" w:rsidP="001C2BCB">
      <w:pPr>
        <w:spacing w:after="220"/>
        <w:ind w:left="551"/>
        <w:rPr>
          <w:del w:id="642" w:author="Michaela Duve" w:date="2016-08-25T11:48:00Z"/>
          <w:rFonts w:eastAsia="Calibri"/>
          <w:lang w:eastAsia="en-GB"/>
        </w:rPr>
      </w:pPr>
      <w:del w:id="643" w:author="Michaela Duve" w:date="2016-08-25T11:48:00Z">
        <w:r w:rsidDel="00A859E4">
          <w:rPr>
            <w:rFonts w:eastAsia="Calibri"/>
            <w:lang w:eastAsia="en-GB"/>
          </w:rPr>
          <w:delText>Counterparty: </w:delText>
        </w:r>
        <w:r w:rsidDel="00A859E4">
          <w:rPr>
            <w:rFonts w:eastAsia="Calibri"/>
            <w:lang w:eastAsia="en-GB"/>
          </w:rPr>
          <w:tab/>
        </w:r>
        <w:r w:rsidRPr="008D665B" w:rsidDel="00A859E4">
          <w:rPr>
            <w:rFonts w:eastAsia="Calibri"/>
            <w:highlight w:val="yellow"/>
            <w:lang w:eastAsia="en-GB"/>
          </w:rPr>
          <w:delText>[TBC]</w:delText>
        </w:r>
      </w:del>
    </w:p>
    <w:p w14:paraId="23BCEEE2" w14:textId="472A8435" w:rsidR="001C2BCB" w:rsidRPr="008D665B" w:rsidDel="00A859E4" w:rsidRDefault="001C2BCB" w:rsidP="001C2BCB">
      <w:pPr>
        <w:spacing w:after="220"/>
        <w:ind w:left="567" w:hanging="595"/>
        <w:rPr>
          <w:del w:id="644" w:author="Michaela Duve" w:date="2016-08-25T11:48:00Z"/>
          <w:rFonts w:eastAsia="Calibri"/>
          <w:lang w:eastAsia="en-GB"/>
        </w:rPr>
      </w:pPr>
      <w:del w:id="645" w:author="Michaela Duve" w:date="2016-08-25T11:48:00Z">
        <w:r w:rsidRPr="008D665B" w:rsidDel="00A859E4">
          <w:rPr>
            <w:rFonts w:eastAsia="Calibri"/>
            <w:lang w:eastAsia="en-GB"/>
          </w:rPr>
          <w:delText xml:space="preserve">(B)     </w:delText>
        </w:r>
        <w:r w:rsidRPr="008D665B" w:rsidDel="00A859E4">
          <w:rPr>
            <w:rFonts w:eastAsia="Calibri"/>
            <w:b/>
            <w:lang w:eastAsia="en-GB"/>
          </w:rPr>
          <w:delText xml:space="preserve">Local Business Days.  </w:delText>
        </w:r>
        <w:r w:rsidRPr="008D665B" w:rsidDel="00A859E4">
          <w:rPr>
            <w:rFonts w:eastAsia="Calibri"/>
            <w:lang w:eastAsia="en-GB"/>
          </w:rPr>
          <w:delText xml:space="preserve">Each party specifies the following place(s) for the purposes of the definition of Local Business Day as it applies to it: </w:delText>
        </w:r>
      </w:del>
    </w:p>
    <w:p w14:paraId="22251C42" w14:textId="4947D9DD" w:rsidR="001C2BCB" w:rsidRPr="008D665B" w:rsidDel="00A859E4" w:rsidRDefault="001C2BCB" w:rsidP="001C2BCB">
      <w:pPr>
        <w:spacing w:after="220"/>
        <w:ind w:left="551"/>
        <w:rPr>
          <w:del w:id="646" w:author="Michaela Duve" w:date="2016-08-25T11:48:00Z"/>
          <w:rFonts w:eastAsia="Calibri"/>
          <w:lang w:eastAsia="en-GB"/>
        </w:rPr>
      </w:pPr>
      <w:del w:id="647" w:author="Michaela Duve" w:date="2016-08-25T11:48:00Z">
        <w:r w:rsidDel="00A859E4">
          <w:rPr>
            <w:rFonts w:eastAsia="Calibri"/>
            <w:lang w:eastAsia="en-GB"/>
          </w:rPr>
          <w:delText>CEL</w:delText>
        </w:r>
        <w:r w:rsidRPr="008D665B" w:rsidDel="00A859E4">
          <w:rPr>
            <w:rFonts w:eastAsia="Calibri"/>
            <w:lang w:eastAsia="en-GB"/>
          </w:rPr>
          <w:delText>: </w:delText>
        </w:r>
        <w:r w:rsidRPr="008D665B" w:rsidDel="00A859E4">
          <w:rPr>
            <w:rFonts w:eastAsia="Calibri"/>
            <w:lang w:eastAsia="en-GB"/>
          </w:rPr>
          <w:tab/>
        </w:r>
        <w:r w:rsidRPr="008D665B" w:rsidDel="00A859E4">
          <w:rPr>
            <w:rFonts w:eastAsia="Calibri"/>
            <w:lang w:eastAsia="en-GB"/>
          </w:rPr>
          <w:tab/>
          <w:delText>London, United Kingdom</w:delText>
        </w:r>
      </w:del>
    </w:p>
    <w:p w14:paraId="04B9E6BF" w14:textId="05300204" w:rsidR="001C2BCB" w:rsidRPr="008D665B" w:rsidDel="00A859E4" w:rsidRDefault="001C2BCB" w:rsidP="001C2BCB">
      <w:pPr>
        <w:spacing w:after="220"/>
        <w:ind w:left="2127" w:hanging="1576"/>
        <w:rPr>
          <w:del w:id="648" w:author="Michaela Duve" w:date="2016-08-25T11:48:00Z"/>
          <w:rFonts w:eastAsia="Calibri"/>
          <w:lang w:eastAsia="en-GB"/>
        </w:rPr>
      </w:pPr>
      <w:del w:id="649" w:author="Michaela Duve" w:date="2016-08-25T11:48:00Z">
        <w:r w:rsidRPr="008D665B" w:rsidDel="00A859E4">
          <w:rPr>
            <w:rFonts w:eastAsia="Calibri"/>
            <w:lang w:eastAsia="en-GB"/>
          </w:rPr>
          <w:delText>Counterparty: </w:delText>
        </w:r>
        <w:r w:rsidRPr="008D665B" w:rsidDel="00A859E4">
          <w:rPr>
            <w:rFonts w:eastAsia="Calibri"/>
            <w:lang w:eastAsia="en-GB"/>
          </w:rPr>
          <w:tab/>
        </w:r>
      </w:del>
      <w:del w:id="650" w:author="Michaela Duve" w:date="2016-08-08T15:34:00Z">
        <w:r w:rsidRPr="008D665B" w:rsidDel="00AD0522">
          <w:rPr>
            <w:rFonts w:eastAsia="Calibri"/>
            <w:highlight w:val="yellow"/>
            <w:lang w:eastAsia="en-GB"/>
          </w:rPr>
          <w:delText>[TBC]</w:delText>
        </w:r>
      </w:del>
    </w:p>
    <w:p w14:paraId="6AD5EDE6" w14:textId="2CAD41C4" w:rsidR="001C2BCB" w:rsidRPr="008D665B" w:rsidDel="00A859E4" w:rsidRDefault="001C2BCB" w:rsidP="001C2BCB">
      <w:pPr>
        <w:spacing w:after="220"/>
        <w:ind w:left="567" w:hanging="595"/>
        <w:rPr>
          <w:del w:id="651" w:author="Michaela Duve" w:date="2016-08-25T11:48:00Z"/>
          <w:rFonts w:eastAsia="Calibri"/>
          <w:lang w:eastAsia="en-GB"/>
        </w:rPr>
      </w:pPr>
      <w:del w:id="652" w:author="Michaela Duve" w:date="2016-08-25T11:48:00Z">
        <w:r w:rsidRPr="008D665B" w:rsidDel="00A859E4">
          <w:rPr>
            <w:rFonts w:eastAsia="Calibri"/>
            <w:lang w:eastAsia="en-GB"/>
          </w:rPr>
          <w:delText xml:space="preserve">(C)     </w:delText>
        </w:r>
        <w:r w:rsidRPr="008D665B" w:rsidDel="00A859E4">
          <w:rPr>
            <w:rFonts w:eastAsia="Calibri"/>
            <w:b/>
            <w:lang w:eastAsia="en-GB"/>
          </w:rPr>
          <w:delText xml:space="preserve">Use of an agent and third party service provider.  </w:delText>
        </w:r>
        <w:r w:rsidRPr="008D665B" w:rsidDel="00A859E4">
          <w:rPr>
            <w:rFonts w:eastAsia="Calibri"/>
            <w:lang w:eastAsia="en-GB"/>
          </w:rPr>
          <w:delText>For the purposes of Part I(3) of the PDD Protocol:</w:delText>
        </w:r>
      </w:del>
    </w:p>
    <w:p w14:paraId="2C147975" w14:textId="5442EDD0" w:rsidR="001C2BCB" w:rsidRPr="008D665B" w:rsidDel="00A859E4" w:rsidRDefault="001C2BCB" w:rsidP="001C2BCB">
      <w:pPr>
        <w:spacing w:after="220"/>
        <w:ind w:left="2268" w:hanging="1717"/>
        <w:rPr>
          <w:del w:id="653" w:author="Michaela Duve" w:date="2016-08-25T11:48:00Z"/>
          <w:rFonts w:eastAsia="Calibri"/>
          <w:lang w:eastAsia="en-GB"/>
        </w:rPr>
      </w:pPr>
      <w:del w:id="654" w:author="Michaela Duve" w:date="2016-08-25T11:48:00Z">
        <w:r w:rsidDel="00A859E4">
          <w:rPr>
            <w:rFonts w:eastAsia="Calibri"/>
            <w:lang w:eastAsia="en-GB"/>
          </w:rPr>
          <w:delText>CEL</w:delText>
        </w:r>
        <w:r w:rsidRPr="008D665B" w:rsidDel="00A859E4">
          <w:rPr>
            <w:rFonts w:eastAsia="Calibri"/>
            <w:lang w:eastAsia="en-GB"/>
          </w:rPr>
          <w:delText xml:space="preserve">: </w:delText>
        </w:r>
        <w:r w:rsidRPr="008D665B" w:rsidDel="00A859E4">
          <w:rPr>
            <w:rFonts w:eastAsia="Calibri"/>
            <w:lang w:eastAsia="en-GB"/>
          </w:rPr>
          <w:tab/>
        </w:r>
        <w:r w:rsidDel="00A859E4">
          <w:rPr>
            <w:rFonts w:eastAsia="Calibri"/>
            <w:lang w:eastAsia="en-GB"/>
          </w:rPr>
          <w:delText>CEL</w:delText>
        </w:r>
        <w:r w:rsidRPr="008D665B" w:rsidDel="00A859E4">
          <w:rPr>
            <w:rFonts w:eastAsia="Calibri"/>
            <w:lang w:eastAsia="en-GB"/>
          </w:rPr>
          <w:delText xml:space="preserve"> may appoint a Third Party Service </w:delText>
        </w:r>
        <w:r w:rsidDel="00A859E4">
          <w:rPr>
            <w:rFonts w:eastAsia="Calibri"/>
            <w:lang w:eastAsia="en-GB"/>
          </w:rPr>
          <w:delText>Provide on written notice to Counterparty</w:delText>
        </w:r>
      </w:del>
    </w:p>
    <w:p w14:paraId="28843C5F" w14:textId="1EC74BA5" w:rsidR="001C2BCB" w:rsidRPr="008D665B" w:rsidDel="00A859E4" w:rsidRDefault="001C2BCB" w:rsidP="001C2BCB">
      <w:pPr>
        <w:spacing w:after="220"/>
        <w:ind w:left="2268" w:hanging="1717"/>
        <w:rPr>
          <w:del w:id="655" w:author="Michaela Duve" w:date="2016-08-25T11:48:00Z"/>
          <w:rFonts w:eastAsia="Calibri"/>
          <w:lang w:eastAsia="en-GB"/>
        </w:rPr>
      </w:pPr>
      <w:del w:id="656" w:author="Michaela Duve" w:date="2016-08-25T11:48:00Z">
        <w:r w:rsidRPr="008D665B" w:rsidDel="00A859E4">
          <w:rPr>
            <w:rFonts w:eastAsia="Calibri"/>
            <w:lang w:eastAsia="en-GB"/>
          </w:rPr>
          <w:delText xml:space="preserve">Counterparty:  </w:delText>
        </w:r>
        <w:r w:rsidRPr="008D665B" w:rsidDel="00A859E4">
          <w:rPr>
            <w:rFonts w:eastAsia="Calibri"/>
            <w:lang w:eastAsia="en-GB"/>
          </w:rPr>
          <w:tab/>
          <w:delText xml:space="preserve">Counterparty may appoint a Third Party Service </w:delText>
        </w:r>
        <w:r w:rsidDel="00A859E4">
          <w:rPr>
            <w:rFonts w:eastAsia="Calibri"/>
            <w:lang w:eastAsia="en-GB"/>
          </w:rPr>
          <w:delText>Provide on written notice to CEL</w:delText>
        </w:r>
        <w:r w:rsidRPr="008D665B" w:rsidDel="00A859E4">
          <w:rPr>
            <w:rFonts w:eastAsia="Calibri"/>
            <w:lang w:eastAsia="en-GB"/>
          </w:rPr>
          <w:delText xml:space="preserve">. </w:delText>
        </w:r>
        <w:bookmarkStart w:id="657" w:name="_BPDC_LN_INS_1001"/>
        <w:bookmarkEnd w:id="657"/>
      </w:del>
    </w:p>
    <w:p w14:paraId="740CCB32" w14:textId="5EADC2BF" w:rsidR="00D638FD" w:rsidDel="00A859E4" w:rsidRDefault="00D638FD" w:rsidP="00B95984">
      <w:pPr>
        <w:autoSpaceDE w:val="0"/>
        <w:autoSpaceDN w:val="0"/>
        <w:adjustRightInd w:val="0"/>
        <w:jc w:val="both"/>
        <w:rPr>
          <w:del w:id="658" w:author="Michaela Duve" w:date="2016-08-25T11:48:00Z"/>
          <w:lang w:eastAsia="en-GB"/>
        </w:rPr>
      </w:pPr>
    </w:p>
    <w:p w14:paraId="29DC3055" w14:textId="7D482F4D" w:rsidR="008A0832" w:rsidRPr="00450CBE" w:rsidDel="00A859E4" w:rsidRDefault="008A0832" w:rsidP="008A0832">
      <w:pPr>
        <w:pStyle w:val="Indent1Hanging"/>
        <w:spacing w:before="0"/>
        <w:rPr>
          <w:del w:id="659" w:author="Michaela Duve" w:date="2016-08-25T11:48:00Z"/>
          <w:b/>
          <w:sz w:val="20"/>
        </w:rPr>
      </w:pPr>
      <w:del w:id="660" w:author="Michaela Duve" w:date="2016-08-25T11:48:00Z">
        <w:r w:rsidDel="00A859E4">
          <w:rPr>
            <w:rFonts w:eastAsia="Calibri"/>
          </w:rPr>
          <w:delText>D)</w:delText>
        </w:r>
        <w:r w:rsidDel="00A859E4">
          <w:rPr>
            <w:rFonts w:eastAsia="Calibri"/>
          </w:rPr>
          <w:tab/>
        </w:r>
        <w:r w:rsidRPr="00450CBE" w:rsidDel="00A859E4">
          <w:rPr>
            <w:b/>
            <w:sz w:val="20"/>
          </w:rPr>
          <w:delText>LEI (Legal Entity Identifier)</w:delText>
        </w:r>
      </w:del>
    </w:p>
    <w:p w14:paraId="7F36E765" w14:textId="554B8E1D" w:rsidR="008A0832" w:rsidDel="00A859E4" w:rsidRDefault="008A0832" w:rsidP="008A0832">
      <w:pPr>
        <w:pStyle w:val="Indent1Hanging"/>
        <w:ind w:left="1440"/>
        <w:rPr>
          <w:del w:id="661" w:author="Michaela Duve" w:date="2016-08-25T11:48:00Z"/>
          <w:sz w:val="20"/>
        </w:rPr>
      </w:pPr>
    </w:p>
    <w:p w14:paraId="78580892" w14:textId="318CC9ED" w:rsidR="008A0832" w:rsidRPr="00E86EED" w:rsidDel="00A859E4" w:rsidRDefault="008A0832" w:rsidP="008A0832">
      <w:pPr>
        <w:spacing w:after="220"/>
        <w:ind w:left="551"/>
        <w:jc w:val="both"/>
        <w:rPr>
          <w:del w:id="662" w:author="Michaela Duve" w:date="2016-08-25T11:48:00Z"/>
          <w:rFonts w:eastAsia="Calibri"/>
        </w:rPr>
      </w:pPr>
      <w:del w:id="663" w:author="Michaela Duve" w:date="2016-08-25T11:48:00Z">
        <w:r w:rsidDel="00A859E4">
          <w:rPr>
            <w:rFonts w:eastAsia="Calibri"/>
          </w:rPr>
          <w:delText>CEL:</w:delText>
        </w:r>
        <w:r w:rsidRPr="00E86EED" w:rsidDel="00A859E4">
          <w:rPr>
            <w:rFonts w:eastAsia="Calibri"/>
          </w:rPr>
          <w:tab/>
          <w:delText>213800B2BRE3R3S8MH31</w:delText>
        </w:r>
        <w:r w:rsidRPr="00E86EED" w:rsidDel="00A859E4">
          <w:rPr>
            <w:rFonts w:eastAsia="Calibri"/>
          </w:rPr>
          <w:tab/>
          <w:delText xml:space="preserve"> </w:delText>
        </w:r>
      </w:del>
    </w:p>
    <w:p w14:paraId="644DC50B" w14:textId="30AC9F43" w:rsidR="008A0832" w:rsidRPr="00E86EED" w:rsidDel="00A859E4" w:rsidRDefault="008A0832" w:rsidP="008A0832">
      <w:pPr>
        <w:spacing w:after="220"/>
        <w:ind w:left="551"/>
        <w:jc w:val="both"/>
        <w:rPr>
          <w:del w:id="664" w:author="Michaela Duve" w:date="2016-08-25T11:48:00Z"/>
          <w:rFonts w:eastAsia="Calibri"/>
        </w:rPr>
      </w:pPr>
      <w:del w:id="665" w:author="Michaela Duve" w:date="2016-08-25T11:48:00Z">
        <w:r w:rsidDel="00A859E4">
          <w:rPr>
            <w:rFonts w:eastAsia="Calibri"/>
          </w:rPr>
          <w:delText>Counterparty</w:delText>
        </w:r>
        <w:r w:rsidRPr="00E86EED" w:rsidDel="00A859E4">
          <w:rPr>
            <w:rFonts w:eastAsia="Calibri"/>
          </w:rPr>
          <w:delText>:</w:delText>
        </w:r>
      </w:del>
      <w:del w:id="666" w:author="Michaela Duve" w:date="2016-08-08T15:34:00Z">
        <w:r w:rsidR="009B3CA2" w:rsidDel="00AD0522">
          <w:rPr>
            <w:rFonts w:eastAsia="Calibri"/>
          </w:rPr>
          <w:delText>”</w:delText>
        </w:r>
        <w:r w:rsidRPr="00E86EED" w:rsidDel="00AD0522">
          <w:rPr>
            <w:rFonts w:eastAsia="Calibri"/>
          </w:rPr>
          <w:delText> </w:delText>
        </w:r>
      </w:del>
      <w:del w:id="667" w:author="Michaela Duve" w:date="2016-08-25T11:48:00Z">
        <w:r w:rsidRPr="00E86EED" w:rsidDel="00A859E4">
          <w:rPr>
            <w:rFonts w:eastAsia="Calibri"/>
          </w:rPr>
          <w:tab/>
        </w:r>
      </w:del>
    </w:p>
    <w:p w14:paraId="168D2884" w14:textId="77777777" w:rsidR="00B95984" w:rsidRDefault="00B95984" w:rsidP="002177AF">
      <w:pPr>
        <w:jc w:val="both"/>
        <w:rPr>
          <w:color w:val="000000"/>
        </w:rPr>
      </w:pPr>
    </w:p>
    <w:p w14:paraId="40580A8C" w14:textId="77777777" w:rsidR="00040457" w:rsidRDefault="00040457">
      <w:pPr>
        <w:pStyle w:val="Textkrper"/>
      </w:pPr>
      <w:r>
        <w:t>Executed by the duly authorised representative of each Party effective as of the Effective Date.</w:t>
      </w:r>
    </w:p>
    <w:p w14:paraId="0C99785A" w14:textId="77777777" w:rsidR="00040457" w:rsidRDefault="00040457">
      <w:pPr>
        <w:pStyle w:val="Textkrper"/>
      </w:pPr>
    </w:p>
    <w:p w14:paraId="76AABFDA" w14:textId="77777777" w:rsidR="004E7782" w:rsidRPr="009B12A3" w:rsidRDefault="004E7782" w:rsidP="004E7782">
      <w:pPr>
        <w:tabs>
          <w:tab w:val="left" w:pos="5040"/>
        </w:tabs>
        <w:rPr>
          <w:b/>
        </w:rPr>
      </w:pPr>
      <w:r w:rsidRPr="009B12A3">
        <w:rPr>
          <w:b/>
        </w:rPr>
        <w:t>“Party A”</w:t>
      </w:r>
      <w:r w:rsidRPr="009B12A3">
        <w:rPr>
          <w:b/>
        </w:rPr>
        <w:tab/>
        <w:t>“Party B”</w:t>
      </w:r>
    </w:p>
    <w:p w14:paraId="0F8F0004" w14:textId="77777777" w:rsidR="004E7782" w:rsidRPr="009B12A3" w:rsidRDefault="004E7782" w:rsidP="004E7782">
      <w:pPr>
        <w:tabs>
          <w:tab w:val="left" w:pos="5040"/>
        </w:tabs>
        <w:rPr>
          <w:bCs/>
          <w:iCs/>
        </w:rPr>
      </w:pPr>
      <w:r>
        <w:rPr>
          <w:b/>
        </w:rPr>
        <w:t>CENTRICA</w:t>
      </w:r>
      <w:r w:rsidRPr="009B12A3">
        <w:rPr>
          <w:b/>
        </w:rPr>
        <w:t xml:space="preserve"> ENERGY LIMITED</w:t>
      </w:r>
      <w:r w:rsidRPr="009B12A3">
        <w:rPr>
          <w:b/>
          <w:bCs/>
          <w:i/>
          <w:iCs/>
        </w:rPr>
        <w:tab/>
      </w:r>
      <w:r w:rsidRPr="009B12A3">
        <w:rPr>
          <w:b/>
          <w:highlight w:val="yellow"/>
        </w:rPr>
        <w:t>[</w:t>
      </w:r>
      <w:r>
        <w:rPr>
          <w:b/>
          <w:highlight w:val="yellow"/>
        </w:rPr>
        <w:t>N</w:t>
      </w:r>
      <w:r w:rsidRPr="009B12A3">
        <w:rPr>
          <w:b/>
          <w:highlight w:val="yellow"/>
        </w:rPr>
        <w:t>ame of counterparty]</w:t>
      </w:r>
    </w:p>
    <w:p w14:paraId="7C0049A1" w14:textId="77777777" w:rsidR="004E7782" w:rsidRPr="009B12A3" w:rsidRDefault="004E7782" w:rsidP="004E7782">
      <w:pPr>
        <w:tabs>
          <w:tab w:val="left" w:pos="5040"/>
        </w:tabs>
        <w:rPr>
          <w:bCs/>
          <w:iCs/>
        </w:rPr>
      </w:pPr>
    </w:p>
    <w:p w14:paraId="32159DD3" w14:textId="77777777" w:rsidR="004E7782" w:rsidRPr="009B12A3" w:rsidRDefault="004E7782" w:rsidP="004E7782">
      <w:pPr>
        <w:tabs>
          <w:tab w:val="left" w:pos="5040"/>
        </w:tabs>
        <w:rPr>
          <w:bCs/>
          <w:iCs/>
        </w:rPr>
      </w:pPr>
    </w:p>
    <w:p w14:paraId="025476B5" w14:textId="77777777" w:rsidR="004E7782" w:rsidRDefault="004E7782" w:rsidP="004E7782">
      <w:pPr>
        <w:tabs>
          <w:tab w:val="right" w:pos="4320"/>
          <w:tab w:val="left" w:pos="5040"/>
          <w:tab w:val="right" w:pos="9360"/>
        </w:tabs>
        <w:rPr>
          <w:bCs/>
          <w:iCs/>
        </w:rPr>
      </w:pPr>
      <w:r>
        <w:rPr>
          <w:bCs/>
          <w:iCs/>
          <w:u w:val="single"/>
        </w:rPr>
        <w:tab/>
      </w:r>
      <w:r>
        <w:rPr>
          <w:bCs/>
          <w:iCs/>
        </w:rPr>
        <w:tab/>
      </w:r>
      <w:r>
        <w:rPr>
          <w:bCs/>
          <w:iCs/>
          <w:u w:val="single"/>
        </w:rPr>
        <w:tab/>
      </w:r>
    </w:p>
    <w:p w14:paraId="7D5AA311" w14:textId="77777777" w:rsidR="004E7782" w:rsidRDefault="004E7782" w:rsidP="004E7782">
      <w:pPr>
        <w:tabs>
          <w:tab w:val="left" w:pos="5040"/>
        </w:tabs>
        <w:rPr>
          <w:b/>
          <w:bCs/>
          <w:i/>
          <w:iCs/>
        </w:rPr>
      </w:pPr>
      <w:r>
        <w:rPr>
          <w:b/>
          <w:bCs/>
          <w:i/>
          <w:iCs/>
        </w:rPr>
        <w:t>Signed</w:t>
      </w:r>
      <w:r>
        <w:rPr>
          <w:b/>
          <w:bCs/>
          <w:i/>
          <w:iCs/>
        </w:rPr>
        <w:tab/>
        <w:t>Signed</w:t>
      </w:r>
    </w:p>
    <w:p w14:paraId="192EAE8E" w14:textId="77777777" w:rsidR="004E7782" w:rsidRDefault="004E7782" w:rsidP="004E7782">
      <w:pPr>
        <w:tabs>
          <w:tab w:val="left" w:pos="5040"/>
        </w:tabs>
        <w:rPr>
          <w:b/>
          <w:bCs/>
          <w:i/>
          <w:iCs/>
        </w:rPr>
      </w:pPr>
    </w:p>
    <w:p w14:paraId="2EEB2CDE" w14:textId="77777777" w:rsidR="004E7782" w:rsidRDefault="004E7782" w:rsidP="004E7782">
      <w:pPr>
        <w:tabs>
          <w:tab w:val="left" w:pos="5040"/>
        </w:tabs>
        <w:rPr>
          <w:b/>
          <w:bCs/>
          <w:i/>
          <w:iCs/>
        </w:rPr>
      </w:pPr>
      <w:r>
        <w:rPr>
          <w:b/>
          <w:bCs/>
          <w:i/>
          <w:iCs/>
        </w:rPr>
        <w:tab/>
      </w:r>
    </w:p>
    <w:p w14:paraId="0F250BBB" w14:textId="77777777" w:rsidR="004E7782" w:rsidRDefault="004E7782" w:rsidP="004E7782">
      <w:pPr>
        <w:tabs>
          <w:tab w:val="right" w:pos="4320"/>
          <w:tab w:val="left" w:pos="5040"/>
          <w:tab w:val="right" w:pos="9360"/>
        </w:tabs>
        <w:rPr>
          <w:bCs/>
          <w:iCs/>
        </w:rPr>
      </w:pPr>
      <w:r>
        <w:rPr>
          <w:bCs/>
          <w:iCs/>
          <w:u w:val="single"/>
        </w:rPr>
        <w:tab/>
      </w:r>
      <w:r>
        <w:rPr>
          <w:bCs/>
          <w:iCs/>
        </w:rPr>
        <w:tab/>
      </w:r>
      <w:r>
        <w:rPr>
          <w:bCs/>
          <w:iCs/>
          <w:u w:val="single"/>
        </w:rPr>
        <w:tab/>
      </w:r>
    </w:p>
    <w:p w14:paraId="1B3FB890" w14:textId="77777777" w:rsidR="004E7782" w:rsidRDefault="004E7782" w:rsidP="004E7782">
      <w:pPr>
        <w:tabs>
          <w:tab w:val="left" w:pos="5040"/>
        </w:tabs>
        <w:rPr>
          <w:b/>
          <w:bCs/>
          <w:i/>
          <w:iCs/>
        </w:rPr>
      </w:pPr>
      <w:r>
        <w:rPr>
          <w:b/>
          <w:bCs/>
          <w:i/>
          <w:iCs/>
        </w:rPr>
        <w:t>Print name and title</w:t>
      </w:r>
      <w:r>
        <w:rPr>
          <w:b/>
          <w:bCs/>
          <w:i/>
          <w:iCs/>
        </w:rPr>
        <w:tab/>
        <w:t>Print name and title</w:t>
      </w:r>
    </w:p>
    <w:p w14:paraId="7698258E" w14:textId="77777777" w:rsidR="00040457" w:rsidRPr="009B12A3" w:rsidRDefault="00040457" w:rsidP="005D49D9">
      <w:pPr>
        <w:rPr>
          <w:bCs/>
          <w:iCs/>
        </w:rPr>
      </w:pPr>
    </w:p>
    <w:p w14:paraId="45E5B019" w14:textId="77777777" w:rsidR="00040457" w:rsidRDefault="00040457" w:rsidP="005D49D9">
      <w:pPr>
        <w:pStyle w:val="Textkrper"/>
      </w:pPr>
    </w:p>
    <w:p w14:paraId="17A17E22" w14:textId="77777777" w:rsidR="009820BC" w:rsidRPr="00040457" w:rsidRDefault="00C0784C" w:rsidP="00040457">
      <w:r>
        <w:rPr>
          <w:noProof/>
          <w:lang w:eastAsia="en-GB"/>
        </w:rPr>
        <mc:AlternateContent>
          <mc:Choice Requires="wps">
            <w:drawing>
              <wp:anchor distT="0" distB="0" distL="114300" distR="114300" simplePos="0" relativeHeight="251657728" behindDoc="0" locked="0" layoutInCell="0" allowOverlap="1" wp14:anchorId="2970AA08" wp14:editId="6237B9EA">
                <wp:simplePos x="0" y="0"/>
                <wp:positionH relativeFrom="page">
                  <wp:posOffset>900430</wp:posOffset>
                </wp:positionH>
                <wp:positionV relativeFrom="page">
                  <wp:posOffset>9601200</wp:posOffset>
                </wp:positionV>
                <wp:extent cx="5728970" cy="274320"/>
                <wp:effectExtent l="0" t="0" r="5080" b="11430"/>
                <wp:wrapNone/>
                <wp:docPr id="2" name="SWFootPg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13992" w14:textId="77777777" w:rsidR="001708D0" w:rsidRPr="00A73612" w:rsidRDefault="001708D0" w:rsidP="00A73612">
                            <w:pPr>
                              <w:rPr>
                                <w:sz w:val="16"/>
                              </w:rPr>
                            </w:pPr>
                            <w:r>
                              <w:rPr>
                                <w:sz w:val="16"/>
                              </w:rPr>
                              <w:t>67870.000003 EMF_EU 28866525v2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70AA08" id="_x0000_t202" coordsize="21600,21600" o:spt="202" path="m,l,21600r21600,l21600,xe">
                <v:stroke joinstyle="miter"/>
                <v:path gradientshapeok="t" o:connecttype="rect"/>
              </v:shapetype>
              <v:shape id="SWFootPg99" o:spid="_x0000_s1026" type="#_x0000_t202" style="position:absolute;margin-left:70.9pt;margin-top:756pt;width:451.1pt;height:21.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" o:allowincell="f" filled="f" stroked="f">
                <v:textbox inset="0,0,0,0">
                  <w:txbxContent>
                    <w:p w14:paraId="24113992" w14:textId="77777777" w:rsidR="001708D0" w:rsidRPr="00A73612" w:rsidRDefault="001708D0" w:rsidP="00A73612">
                      <w:pPr>
                        <w:rPr>
                          <w:sz w:val="16"/>
                        </w:rPr>
                      </w:pPr>
                      <w:r>
                        <w:rPr>
                          <w:sz w:val="16"/>
                        </w:rPr>
                        <w:t>67870.000003 EMF_EU 28866525v2</w:t>
                      </w:r>
                    </w:p>
                  </w:txbxContent>
                </v:textbox>
                <w10:wrap anchorx="page" anchory="page"/>
              </v:shape>
            </w:pict>
          </mc:Fallback>
        </mc:AlternateContent>
      </w:r>
    </w:p>
    <w:sectPr w:rsidR="009820BC" w:rsidRPr="00040457" w:rsidSect="00625AA3">
      <w:footerReference w:type="default" r:id="rId16"/>
      <w:pgSz w:w="12240" w:h="15840"/>
      <w:pgMar w:top="1440" w:right="1800" w:bottom="1440" w:left="1418" w:header="720" w:footer="720" w:gutter="0"/>
      <w:pgNumType w:fmt="upperLetter"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8" w:author="Nadtochiy, Natalia" w:date="2016-05-24T16:30:00Z" w:initials="NN">
    <w:p w14:paraId="18A9C18D" w14:textId="77777777" w:rsidR="001708D0" w:rsidRDefault="001708D0" w:rsidP="00527B73">
      <w:pPr>
        <w:rPr>
          <w:color w:val="1F497D"/>
          <w:lang w:val="en-US"/>
        </w:rPr>
      </w:pPr>
      <w:r>
        <w:rPr>
          <w:rStyle w:val="Kommentarzeichen"/>
        </w:rPr>
        <w:annotationRef/>
      </w:r>
      <w:r w:rsidRPr="00835578">
        <w:rPr>
          <w:rFonts w:ascii="Arial" w:hAnsi="Arial" w:cs="Arial"/>
        </w:rPr>
        <w:t xml:space="preserve">“This amendment is made by EFET in accordance with the Reverse Charge Mechanism </w:t>
      </w:r>
      <w:r>
        <w:rPr>
          <w:rFonts w:ascii="Arial" w:hAnsi="Arial" w:cs="Arial"/>
        </w:rPr>
        <w:t>–</w:t>
      </w:r>
      <w:r w:rsidRPr="00835578">
        <w:rPr>
          <w:rFonts w:ascii="Arial" w:hAnsi="Arial" w:cs="Arial"/>
        </w:rPr>
        <w:t xml:space="preserve"> </w:t>
      </w:r>
      <w:r>
        <w:rPr>
          <w:rFonts w:ascii="Arial" w:hAnsi="Arial" w:cs="Arial"/>
        </w:rPr>
        <w:t>the introduction of the reverse charge</w:t>
      </w:r>
    </w:p>
    <w:p w14:paraId="4372F628" w14:textId="77777777" w:rsidR="001708D0" w:rsidRDefault="001708D0" w:rsidP="00527B73">
      <w:pPr>
        <w:rPr>
          <w:color w:val="1F497D"/>
          <w:lang w:val="en-US"/>
        </w:rPr>
      </w:pPr>
    </w:p>
    <w:p w14:paraId="2C5A3A01" w14:textId="77777777" w:rsidR="001708D0" w:rsidRPr="00AE10B4" w:rsidRDefault="001708D0" w:rsidP="00527B73">
      <w:pPr>
        <w:rPr>
          <w:b/>
          <w:color w:val="1F497D"/>
          <w:lang w:val="en-US"/>
        </w:rPr>
      </w:pPr>
      <w:r w:rsidRPr="00AE10B4">
        <w:rPr>
          <w:rFonts w:ascii="Arial" w:hAnsi="Arial" w:cs="Arial"/>
          <w:b/>
        </w:rPr>
        <w:t>EFET website reference:</w:t>
      </w:r>
      <w:r w:rsidRPr="00AE10B4">
        <w:rPr>
          <w:b/>
          <w:color w:val="1F497D"/>
          <w:lang w:val="en-US"/>
        </w:rPr>
        <w:t xml:space="preserve"> </w:t>
      </w:r>
    </w:p>
    <w:p w14:paraId="1C7015E0" w14:textId="77777777" w:rsidR="001708D0" w:rsidRDefault="00FE67AB" w:rsidP="00527B73">
      <w:pPr>
        <w:rPr>
          <w:color w:val="1F497D"/>
          <w:lang w:val="en-US"/>
        </w:rPr>
      </w:pPr>
      <w:hyperlink r:id="rId1" w:history="1">
        <w:r w:rsidR="001708D0">
          <w:rPr>
            <w:rStyle w:val="Hyperlink"/>
            <w:lang w:val="en-US"/>
          </w:rPr>
          <w:t>http://www.efet.org/Standardisation/Legal-EFET-Standard-Contracts-and-Documentation/GasAndGasAnnexes</w:t>
        </w:r>
      </w:hyperlink>
      <w:r w:rsidR="001708D0">
        <w:rPr>
          <w:color w:val="1F497D"/>
          <w:lang w:val="en-US"/>
        </w:rPr>
        <w:t>”</w:t>
      </w:r>
    </w:p>
    <w:p w14:paraId="1304003B" w14:textId="77777777" w:rsidR="001708D0" w:rsidRDefault="001708D0" w:rsidP="00527B73">
      <w:pPr>
        <w:pStyle w:val="Kommentartext"/>
      </w:pPr>
    </w:p>
  </w:comment>
  <w:comment w:id="219" w:author="Michaela Duve" w:date="2016-08-08T15:09:00Z" w:initials="MD">
    <w:p w14:paraId="1B898059" w14:textId="77777777" w:rsidR="001708D0" w:rsidRDefault="001708D0">
      <w:pPr>
        <w:pStyle w:val="Kommentartext"/>
      </w:pPr>
      <w:r>
        <w:rPr>
          <w:rStyle w:val="Kommentarzeichen"/>
        </w:rPr>
        <w:annotationRef/>
      </w:r>
      <w:r>
        <w:t>AOTES: agreed</w:t>
      </w:r>
    </w:p>
  </w:comment>
  <w:comment w:id="259" w:author="Michaela Duve" w:date="2016-08-25T11:43:00Z" w:initials="MD">
    <w:p w14:paraId="5BA59B54" w14:textId="34E65402" w:rsidR="00D40B35" w:rsidRDefault="00D40B35">
      <w:pPr>
        <w:pStyle w:val="Kommentartext"/>
      </w:pPr>
      <w:r>
        <w:rPr>
          <w:rStyle w:val="Kommentarzeichen"/>
        </w:rPr>
        <w:annotationRef/>
      </w:r>
      <w:r>
        <w:t xml:space="preserve">Depending on decision to §16.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04003B" w15:done="0"/>
  <w15:commentEx w15:paraId="1B898059" w15:paraIdParent="1304003B" w15:done="0"/>
  <w15:commentEx w15:paraId="5BA59B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04003B" w16cid:durableId="20881015"/>
  <w16cid:commentId w16cid:paraId="1B898059" w16cid:durableId="20881016"/>
  <w16cid:commentId w16cid:paraId="5BA59B54" w16cid:durableId="20881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1ABB4" w14:textId="77777777" w:rsidR="00FE67AB" w:rsidRDefault="00FE67AB">
      <w:r>
        <w:separator/>
      </w:r>
    </w:p>
  </w:endnote>
  <w:endnote w:type="continuationSeparator" w:id="0">
    <w:p w14:paraId="27F86673" w14:textId="77777777" w:rsidR="00FE67AB" w:rsidRDefault="00FE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sig w:usb0="01053AFF" w:usb1="0000008D" w:usb2="00000000" w:usb3="00000000" w:csb0="006609FF" w:csb1="00BD5CC0"/>
  </w:font>
  <w:font w:name="Arial">
    <w:panose1 w:val="020B0604020202020204"/>
    <w:charset w:val="00"/>
    <w:family w:val="swiss"/>
    <w:pitch w:val="variable"/>
    <w:sig w:usb0="E0002AFF" w:usb1="C0007843" w:usb2="00000009" w:usb3="00000000" w:csb0="000001FF" w:csb1="00000000"/>
  </w:font>
  <w:font w:name="Arial,Bold">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96493" w14:textId="77777777" w:rsidR="001708D0" w:rsidRPr="00D825A1" w:rsidRDefault="001708D0">
    <w:pPr>
      <w:rPr>
        <w:sz w:val="16"/>
        <w:szCs w:val="16"/>
      </w:rPr>
    </w:pPr>
    <w:r>
      <w:rPr>
        <w:noProof/>
        <w:lang w:eastAsia="en-GB"/>
      </w:rPr>
      <mc:AlternateContent>
        <mc:Choice Requires="wps">
          <w:drawing>
            <wp:anchor distT="0" distB="0" distL="63500" distR="63500" simplePos="0" relativeHeight="251657728" behindDoc="0" locked="0" layoutInCell="0" allowOverlap="1" wp14:anchorId="66F005A1" wp14:editId="2114DF09">
              <wp:simplePos x="0" y="0"/>
              <wp:positionH relativeFrom="page">
                <wp:posOffset>923290</wp:posOffset>
              </wp:positionH>
              <wp:positionV relativeFrom="paragraph">
                <wp:posOffset>0</wp:posOffset>
              </wp:positionV>
              <wp:extent cx="4773295" cy="16002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295"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48C12" w14:textId="77777777" w:rsidR="001708D0" w:rsidRPr="00D825A1" w:rsidRDefault="001708D0">
                          <w:pPr>
                            <w:keepNext/>
                            <w:keepLines/>
                            <w:ind w:left="3600"/>
                            <w:rPr>
                              <w:sz w:val="16"/>
                              <w:szCs w:val="16"/>
                            </w:rPr>
                          </w:pPr>
                          <w:r w:rsidRPr="00D825A1">
                            <w:rPr>
                              <w:sz w:val="16"/>
                              <w:szCs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005A1" id="_x0000_t202" coordsize="21600,21600" o:spt="202" path="m,l,21600r21600,l21600,xe">
              <v:stroke joinstyle="miter"/>
              <v:path gradientshapeok="t" o:connecttype="rect"/>
            </v:shapetype>
            <v:shape id="Text Box 3" o:spid="_x0000_s1027" type="#_x0000_t202" style="position:absolute;margin-left:72.7pt;margin-top:0;width:375.85pt;height:12.6pt;z-index:251657728;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" o:allowincell="f" stroked="f">
              <v:fill opacity="0"/>
              <v:textbox inset="0,0,0,0">
                <w:txbxContent>
                  <w:p w14:paraId="51048C12" w14:textId="77777777" w:rsidR="001708D0" w:rsidRPr="00D825A1" w:rsidRDefault="001708D0">
                    <w:pPr>
                      <w:keepNext/>
                      <w:keepLines/>
                      <w:ind w:left="3600"/>
                      <w:rPr>
                        <w:sz w:val="16"/>
                        <w:szCs w:val="16"/>
                      </w:rPr>
                    </w:pPr>
                    <w:r w:rsidRPr="00D825A1">
                      <w:rPr>
                        <w:sz w:val="16"/>
                        <w:szCs w:val="16"/>
                      </w:rPr>
                      <w:t>B</w:t>
                    </w:r>
                  </w:p>
                </w:txbxContent>
              </v:textbox>
              <w10:wrap type="square"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318DC" w14:textId="77777777" w:rsidR="001708D0" w:rsidRDefault="001708D0" w:rsidP="00625AA3">
    <w:pPr>
      <w:ind w:right="29"/>
      <w:rPr>
        <w:b/>
      </w:rPr>
    </w:pPr>
    <w:r>
      <w:rPr>
        <w:b/>
      </w:rPr>
      <w:t xml:space="preserve">Version 2.0 (a) </w:t>
    </w:r>
    <w:r>
      <w:rPr>
        <w:b/>
      </w:rPr>
      <w:tab/>
    </w:r>
    <w:r>
      <w:rPr>
        <w:b/>
      </w:rPr>
      <w:tab/>
    </w:r>
    <w:r>
      <w:rPr>
        <w:b/>
      </w:rPr>
      <w:tab/>
    </w:r>
    <w:r>
      <w:rPr>
        <w:b/>
      </w:rPr>
      <w:tab/>
    </w:r>
    <w:r w:rsidRPr="003C228E">
      <w:rPr>
        <w:b/>
      </w:rPr>
      <w:t>Copyright © 200</w:t>
    </w:r>
    <w:r>
      <w:rPr>
        <w:b/>
      </w:rPr>
      <w:t>7</w:t>
    </w:r>
    <w:r w:rsidRPr="003C228E">
      <w:rPr>
        <w:b/>
      </w:rPr>
      <w:t xml:space="preserve"> by European Federation of Energy Traders</w:t>
    </w:r>
  </w:p>
  <w:p w14:paraId="50FD5BD4" w14:textId="77777777" w:rsidR="001708D0" w:rsidRDefault="001708D0" w:rsidP="00625AA3">
    <w:pPr>
      <w:ind w:right="29"/>
      <w:rPr>
        <w:b/>
      </w:rPr>
    </w:pPr>
  </w:p>
  <w:p w14:paraId="22B8BECA" w14:textId="77777777" w:rsidR="001708D0" w:rsidRDefault="001708D0" w:rsidP="00625AA3">
    <w:pPr>
      <w:ind w:right="29"/>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B7CE2" w14:textId="77777777" w:rsidR="001708D0" w:rsidRPr="003C228E" w:rsidRDefault="001708D0" w:rsidP="00625AA3">
    <w:pPr>
      <w:ind w:right="29"/>
      <w:rPr>
        <w:b/>
      </w:rPr>
    </w:pPr>
    <w:r>
      <w:rPr>
        <w:b/>
      </w:rPr>
      <w:t xml:space="preserve">Version 2.1(a) </w:t>
    </w:r>
    <w:r>
      <w:rPr>
        <w:b/>
      </w:rPr>
      <w:tab/>
    </w:r>
    <w:r>
      <w:rPr>
        <w:b/>
      </w:rPr>
      <w:tab/>
    </w:r>
    <w:r>
      <w:rPr>
        <w:b/>
      </w:rPr>
      <w:tab/>
    </w:r>
    <w:r>
      <w:rPr>
        <w:b/>
      </w:rPr>
      <w:tab/>
    </w:r>
    <w:r w:rsidRPr="003C228E">
      <w:rPr>
        <w:b/>
      </w:rPr>
      <w:t>Copyright © 200</w:t>
    </w:r>
    <w:r>
      <w:rPr>
        <w:b/>
      </w:rPr>
      <w:t>7</w:t>
    </w:r>
    <w:r w:rsidRPr="003C228E">
      <w:rPr>
        <w:b/>
      </w:rPr>
      <w:t xml:space="preserve"> by European Federation of Energy Traders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6958B" w14:textId="77777777" w:rsidR="001708D0" w:rsidRDefault="001708D0" w:rsidP="00625AA3">
    <w:pPr>
      <w:ind w:right="29"/>
      <w:rPr>
        <w:b/>
      </w:rPr>
    </w:pPr>
    <w:r>
      <w:rPr>
        <w:b/>
      </w:rPr>
      <w:t xml:space="preserve">Version 2.1(a) </w:t>
    </w:r>
    <w:r>
      <w:rPr>
        <w:b/>
      </w:rPr>
      <w:tab/>
    </w:r>
    <w:r>
      <w:rPr>
        <w:b/>
      </w:rPr>
      <w:tab/>
    </w:r>
    <w:r>
      <w:rPr>
        <w:b/>
      </w:rPr>
      <w:tab/>
    </w:r>
    <w:r>
      <w:rPr>
        <w:b/>
      </w:rPr>
      <w:tab/>
    </w:r>
    <w:r w:rsidRPr="003C228E">
      <w:rPr>
        <w:b/>
      </w:rPr>
      <w:t>Copyright © 200</w:t>
    </w:r>
    <w:r>
      <w:rPr>
        <w:b/>
      </w:rPr>
      <w:t>7</w:t>
    </w:r>
    <w:r w:rsidRPr="003C228E">
      <w:rPr>
        <w:b/>
      </w:rPr>
      <w:t xml:space="preserve"> by European Federation of Energy Traders</w:t>
    </w:r>
  </w:p>
  <w:p w14:paraId="7513ADFD" w14:textId="77777777" w:rsidR="001708D0" w:rsidRDefault="001708D0" w:rsidP="00625AA3">
    <w:pPr>
      <w:ind w:right="29"/>
      <w:rPr>
        <w:b/>
      </w:rPr>
    </w:pPr>
  </w:p>
  <w:p w14:paraId="0F06C178" w14:textId="77777777" w:rsidR="001708D0" w:rsidRDefault="001708D0" w:rsidP="009B12A3">
    <w:pPr>
      <w:ind w:right="29"/>
      <w:jc w:val="center"/>
      <w:rPr>
        <w:b/>
      </w:rPr>
    </w:pPr>
    <w:r>
      <w:rPr>
        <w:rStyle w:val="Seitenzahl"/>
      </w:rPr>
      <w:fldChar w:fldCharType="begin"/>
    </w:r>
    <w:r>
      <w:rPr>
        <w:rStyle w:val="Seitenzahl"/>
      </w:rPr>
      <w:instrText xml:space="preserve"> PAGE </w:instrText>
    </w:r>
    <w:r>
      <w:rPr>
        <w:rStyle w:val="Seitenzahl"/>
      </w:rPr>
      <w:fldChar w:fldCharType="separate"/>
    </w:r>
    <w:r w:rsidR="001D6DD1">
      <w:rPr>
        <w:rStyle w:val="Seitenzahl"/>
        <w:noProof/>
      </w:rPr>
      <w:t>24</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8EDEB" w14:textId="77777777" w:rsidR="001708D0" w:rsidRDefault="001708D0" w:rsidP="00625AA3">
    <w:pPr>
      <w:ind w:right="29"/>
      <w:rPr>
        <w:b/>
      </w:rPr>
    </w:pPr>
    <w:r>
      <w:rPr>
        <w:b/>
      </w:rPr>
      <w:t xml:space="preserve">Version 2.0 (a) </w:t>
    </w:r>
    <w:r>
      <w:rPr>
        <w:b/>
      </w:rPr>
      <w:tab/>
    </w:r>
    <w:r>
      <w:rPr>
        <w:b/>
      </w:rPr>
      <w:tab/>
    </w:r>
    <w:r>
      <w:rPr>
        <w:b/>
      </w:rPr>
      <w:tab/>
    </w:r>
    <w:r>
      <w:rPr>
        <w:b/>
      </w:rPr>
      <w:tab/>
    </w:r>
    <w:r w:rsidRPr="003C228E">
      <w:rPr>
        <w:b/>
      </w:rPr>
      <w:t>Copyright © 200</w:t>
    </w:r>
    <w:r>
      <w:rPr>
        <w:b/>
      </w:rPr>
      <w:t>7</w:t>
    </w:r>
    <w:r w:rsidRPr="003C228E">
      <w:rPr>
        <w:b/>
      </w:rPr>
      <w:t xml:space="preserve"> by European Federation of Energy Traders</w:t>
    </w:r>
  </w:p>
  <w:p w14:paraId="3C5C3899" w14:textId="77777777" w:rsidR="001708D0" w:rsidRDefault="001708D0" w:rsidP="00625AA3">
    <w:pPr>
      <w:ind w:right="29"/>
      <w:rPr>
        <w:b/>
      </w:rPr>
    </w:pPr>
  </w:p>
  <w:p w14:paraId="38F41276" w14:textId="77777777" w:rsidR="001708D0" w:rsidRDefault="001708D0" w:rsidP="009B12A3">
    <w:pPr>
      <w:ind w:right="29"/>
      <w:jc w:val="center"/>
      <w:rPr>
        <w:b/>
      </w:rPr>
    </w:pPr>
    <w:r>
      <w:rPr>
        <w:rStyle w:val="Seitenzahl"/>
      </w:rPr>
      <w:fldChar w:fldCharType="begin"/>
    </w:r>
    <w:r>
      <w:rPr>
        <w:rStyle w:val="Seitenzahl"/>
      </w:rPr>
      <w:instrText xml:space="preserve"> PAGE </w:instrText>
    </w:r>
    <w:r>
      <w:rPr>
        <w:rStyle w:val="Seitenzahl"/>
      </w:rPr>
      <w:fldChar w:fldCharType="separate"/>
    </w:r>
    <w:r w:rsidR="001D6DD1">
      <w:rPr>
        <w:rStyle w:val="Seitenzahl"/>
        <w:noProof/>
      </w:rPr>
      <w:t>J</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3BE92" w14:textId="77777777" w:rsidR="00FE67AB" w:rsidRDefault="00FE67AB">
      <w:r>
        <w:separator/>
      </w:r>
    </w:p>
  </w:footnote>
  <w:footnote w:type="continuationSeparator" w:id="0">
    <w:p w14:paraId="102B486F" w14:textId="77777777" w:rsidR="00FE67AB" w:rsidRDefault="00FE67AB">
      <w:r>
        <w:continuationSeparator/>
      </w:r>
    </w:p>
  </w:footnote>
  <w:footnote w:id="1">
    <w:p w14:paraId="38BD252D" w14:textId="77777777" w:rsidR="001708D0" w:rsidRDefault="001708D0">
      <w:pPr>
        <w:pStyle w:val="Funotentext"/>
      </w:pPr>
      <w:r>
        <w:rPr>
          <w:rStyle w:val="Funotenzeichen"/>
        </w:rPr>
        <w:footnoteRef/>
      </w:r>
      <w:r>
        <w:t xml:space="preserve"> This election assumes that any NBP or ZBT trading will be under this EFET. If these products are to be traded under separate agreements, this election will need to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E381D" w14:textId="77777777" w:rsidR="001708D0" w:rsidRPr="003C228E" w:rsidRDefault="001708D0" w:rsidP="00625AA3">
    <w:pPr>
      <w:jc w:val="right"/>
      <w:rPr>
        <w:b/>
        <w:sz w:val="24"/>
        <w:szCs w:val="24"/>
      </w:rPr>
    </w:pPr>
    <w:r>
      <w:rPr>
        <w:b/>
        <w:sz w:val="24"/>
        <w:szCs w:val="24"/>
      </w:rPr>
      <w:t>Version 2.1(a)/September 21, 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F47"/>
    <w:multiLevelType w:val="singleLevel"/>
    <w:tmpl w:val="F4FC13F6"/>
    <w:lvl w:ilvl="0">
      <w:start w:val="1"/>
      <w:numFmt w:val="lowerLetter"/>
      <w:lvlText w:val="%1)"/>
      <w:lvlJc w:val="left"/>
      <w:pPr>
        <w:tabs>
          <w:tab w:val="num" w:pos="648"/>
        </w:tabs>
        <w:ind w:left="576"/>
      </w:pPr>
      <w:rPr>
        <w:snapToGrid/>
        <w:spacing w:val="2"/>
        <w:sz w:val="22"/>
        <w:szCs w:val="22"/>
      </w:rPr>
    </w:lvl>
  </w:abstractNum>
  <w:abstractNum w:abstractNumId="1" w15:restartNumberingAfterBreak="0">
    <w:nsid w:val="05774DA8"/>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2" w15:restartNumberingAfterBreak="0">
    <w:nsid w:val="063C61A8"/>
    <w:multiLevelType w:val="hybridMultilevel"/>
    <w:tmpl w:val="C5E808C4"/>
    <w:lvl w:ilvl="0" w:tplc="10806EC4">
      <w:start w:val="6"/>
      <w:numFmt w:val="lowerLetter"/>
      <w:lvlText w:val="(%1)"/>
      <w:lvlJc w:val="left"/>
      <w:pPr>
        <w:tabs>
          <w:tab w:val="num" w:pos="3165"/>
        </w:tabs>
        <w:ind w:left="3165" w:hanging="360"/>
      </w:pPr>
    </w:lvl>
    <w:lvl w:ilvl="1" w:tplc="08090019">
      <w:start w:val="1"/>
      <w:numFmt w:val="lowerLetter"/>
      <w:lvlText w:val="%2."/>
      <w:lvlJc w:val="left"/>
      <w:pPr>
        <w:tabs>
          <w:tab w:val="num" w:pos="3885"/>
        </w:tabs>
        <w:ind w:left="3885" w:hanging="360"/>
      </w:pPr>
    </w:lvl>
    <w:lvl w:ilvl="2" w:tplc="0809001B">
      <w:start w:val="1"/>
      <w:numFmt w:val="lowerRoman"/>
      <w:lvlText w:val="%3."/>
      <w:lvlJc w:val="right"/>
      <w:pPr>
        <w:tabs>
          <w:tab w:val="num" w:pos="4605"/>
        </w:tabs>
        <w:ind w:left="4605" w:hanging="180"/>
      </w:pPr>
    </w:lvl>
    <w:lvl w:ilvl="3" w:tplc="0809000F">
      <w:start w:val="1"/>
      <w:numFmt w:val="decimal"/>
      <w:lvlText w:val="%4."/>
      <w:lvlJc w:val="left"/>
      <w:pPr>
        <w:tabs>
          <w:tab w:val="num" w:pos="5325"/>
        </w:tabs>
        <w:ind w:left="5325" w:hanging="360"/>
      </w:pPr>
    </w:lvl>
    <w:lvl w:ilvl="4" w:tplc="08090019">
      <w:start w:val="1"/>
      <w:numFmt w:val="lowerLetter"/>
      <w:lvlText w:val="%5."/>
      <w:lvlJc w:val="left"/>
      <w:pPr>
        <w:tabs>
          <w:tab w:val="num" w:pos="6045"/>
        </w:tabs>
        <w:ind w:left="6045" w:hanging="360"/>
      </w:pPr>
    </w:lvl>
    <w:lvl w:ilvl="5" w:tplc="0809001B">
      <w:start w:val="1"/>
      <w:numFmt w:val="lowerRoman"/>
      <w:lvlText w:val="%6."/>
      <w:lvlJc w:val="right"/>
      <w:pPr>
        <w:tabs>
          <w:tab w:val="num" w:pos="6765"/>
        </w:tabs>
        <w:ind w:left="6765" w:hanging="180"/>
      </w:pPr>
    </w:lvl>
    <w:lvl w:ilvl="6" w:tplc="0809000F">
      <w:start w:val="1"/>
      <w:numFmt w:val="decimal"/>
      <w:lvlText w:val="%7."/>
      <w:lvlJc w:val="left"/>
      <w:pPr>
        <w:tabs>
          <w:tab w:val="num" w:pos="7485"/>
        </w:tabs>
        <w:ind w:left="7485" w:hanging="360"/>
      </w:pPr>
    </w:lvl>
    <w:lvl w:ilvl="7" w:tplc="08090019">
      <w:start w:val="1"/>
      <w:numFmt w:val="lowerLetter"/>
      <w:lvlText w:val="%8."/>
      <w:lvlJc w:val="left"/>
      <w:pPr>
        <w:tabs>
          <w:tab w:val="num" w:pos="8205"/>
        </w:tabs>
        <w:ind w:left="8205" w:hanging="360"/>
      </w:pPr>
    </w:lvl>
    <w:lvl w:ilvl="8" w:tplc="0809001B">
      <w:start w:val="1"/>
      <w:numFmt w:val="lowerRoman"/>
      <w:lvlText w:val="%9."/>
      <w:lvlJc w:val="right"/>
      <w:pPr>
        <w:tabs>
          <w:tab w:val="num" w:pos="8925"/>
        </w:tabs>
        <w:ind w:left="8925" w:hanging="180"/>
      </w:pPr>
    </w:lvl>
  </w:abstractNum>
  <w:abstractNum w:abstractNumId="3" w15:restartNumberingAfterBreak="0">
    <w:nsid w:val="08666D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242860"/>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5" w15:restartNumberingAfterBreak="0">
    <w:nsid w:val="0B380EAD"/>
    <w:multiLevelType w:val="singleLevel"/>
    <w:tmpl w:val="1C2E8816"/>
    <w:lvl w:ilvl="0">
      <w:start w:val="1"/>
      <w:numFmt w:val="lowerLetter"/>
      <w:lvlText w:val="%1)"/>
      <w:lvlJc w:val="left"/>
      <w:pPr>
        <w:tabs>
          <w:tab w:val="num" w:pos="1418"/>
        </w:tabs>
        <w:ind w:left="1418" w:hanging="711"/>
      </w:pPr>
      <w:rPr>
        <w:rFonts w:hint="default"/>
      </w:rPr>
    </w:lvl>
  </w:abstractNum>
  <w:abstractNum w:abstractNumId="6" w15:restartNumberingAfterBreak="0">
    <w:nsid w:val="0DEE230D"/>
    <w:multiLevelType w:val="hybridMultilevel"/>
    <w:tmpl w:val="31F4DF4C"/>
    <w:lvl w:ilvl="0" w:tplc="D7BE1DE6">
      <w:start w:val="1"/>
      <w:numFmt w:val="lowerLetter"/>
      <w:lvlText w:val="(%1)"/>
      <w:lvlJc w:val="left"/>
      <w:pPr>
        <w:ind w:left="553" w:hanging="525"/>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7" w15:restartNumberingAfterBreak="0">
    <w:nsid w:val="0F283602"/>
    <w:multiLevelType w:val="singleLevel"/>
    <w:tmpl w:val="5210A6D8"/>
    <w:lvl w:ilvl="0">
      <w:start w:val="27"/>
      <w:numFmt w:val="lowerLetter"/>
      <w:lvlText w:val="(%1)"/>
      <w:lvlJc w:val="left"/>
      <w:pPr>
        <w:tabs>
          <w:tab w:val="num" w:pos="1724"/>
        </w:tabs>
        <w:ind w:left="1724" w:hanging="360"/>
      </w:pPr>
      <w:rPr>
        <w:rFonts w:hint="default"/>
      </w:rPr>
    </w:lvl>
  </w:abstractNum>
  <w:abstractNum w:abstractNumId="8" w15:restartNumberingAfterBreak="0">
    <w:nsid w:val="13B955C3"/>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9" w15:restartNumberingAfterBreak="0">
    <w:nsid w:val="166C7076"/>
    <w:multiLevelType w:val="singleLevel"/>
    <w:tmpl w:val="6C5691F8"/>
    <w:lvl w:ilvl="0">
      <w:start w:val="1"/>
      <w:numFmt w:val="lowerRoman"/>
      <w:lvlText w:val="(%1)"/>
      <w:lvlJc w:val="left"/>
      <w:pPr>
        <w:tabs>
          <w:tab w:val="num" w:pos="2160"/>
        </w:tabs>
        <w:ind w:left="2160" w:hanging="720"/>
      </w:pPr>
      <w:rPr>
        <w:rFonts w:hint="default"/>
      </w:rPr>
    </w:lvl>
  </w:abstractNum>
  <w:abstractNum w:abstractNumId="10" w15:restartNumberingAfterBreak="0">
    <w:nsid w:val="1B5C5222"/>
    <w:multiLevelType w:val="hybridMultilevel"/>
    <w:tmpl w:val="54025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25142"/>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12" w15:restartNumberingAfterBreak="0">
    <w:nsid w:val="208F423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44081A"/>
    <w:multiLevelType w:val="singleLevel"/>
    <w:tmpl w:val="EF2294D8"/>
    <w:lvl w:ilvl="0">
      <w:start w:val="1"/>
      <w:numFmt w:val="lowerRoman"/>
      <w:lvlText w:val="(%1)"/>
      <w:lvlJc w:val="left"/>
      <w:pPr>
        <w:tabs>
          <w:tab w:val="num" w:pos="720"/>
        </w:tabs>
        <w:ind w:left="720" w:hanging="720"/>
      </w:pPr>
      <w:rPr>
        <w:rFonts w:hint="default"/>
      </w:rPr>
    </w:lvl>
  </w:abstractNum>
  <w:abstractNum w:abstractNumId="14" w15:restartNumberingAfterBreak="0">
    <w:nsid w:val="27B744A9"/>
    <w:multiLevelType w:val="singleLevel"/>
    <w:tmpl w:val="1C2E8816"/>
    <w:lvl w:ilvl="0">
      <w:start w:val="1"/>
      <w:numFmt w:val="lowerLetter"/>
      <w:lvlText w:val="%1)"/>
      <w:lvlJc w:val="left"/>
      <w:pPr>
        <w:tabs>
          <w:tab w:val="num" w:pos="1418"/>
        </w:tabs>
        <w:ind w:left="1418" w:hanging="711"/>
      </w:pPr>
      <w:rPr>
        <w:rFonts w:hint="default"/>
      </w:rPr>
    </w:lvl>
  </w:abstractNum>
  <w:abstractNum w:abstractNumId="15" w15:restartNumberingAfterBreak="0">
    <w:nsid w:val="280E5E0A"/>
    <w:multiLevelType w:val="singleLevel"/>
    <w:tmpl w:val="D2E2B3CA"/>
    <w:lvl w:ilvl="0">
      <w:start w:val="2"/>
      <w:numFmt w:val="lowerRoman"/>
      <w:lvlText w:val="(%1)"/>
      <w:lvlJc w:val="left"/>
      <w:pPr>
        <w:tabs>
          <w:tab w:val="num" w:pos="2160"/>
        </w:tabs>
        <w:ind w:left="2160" w:hanging="720"/>
      </w:pPr>
      <w:rPr>
        <w:rFonts w:hint="default"/>
      </w:rPr>
    </w:lvl>
  </w:abstractNum>
  <w:abstractNum w:abstractNumId="16" w15:restartNumberingAfterBreak="0">
    <w:nsid w:val="295B4201"/>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17" w15:restartNumberingAfterBreak="0">
    <w:nsid w:val="2A204235"/>
    <w:multiLevelType w:val="singleLevel"/>
    <w:tmpl w:val="45DEA62A"/>
    <w:lvl w:ilvl="0">
      <w:start w:val="1"/>
      <w:numFmt w:val="lowerRoman"/>
      <w:lvlText w:val="(%1)"/>
      <w:lvlJc w:val="left"/>
      <w:pPr>
        <w:tabs>
          <w:tab w:val="num" w:pos="720"/>
        </w:tabs>
        <w:ind w:left="720" w:hanging="720"/>
      </w:pPr>
      <w:rPr>
        <w:rFonts w:hint="default"/>
      </w:rPr>
    </w:lvl>
  </w:abstractNum>
  <w:abstractNum w:abstractNumId="18" w15:restartNumberingAfterBreak="0">
    <w:nsid w:val="2AE718F1"/>
    <w:multiLevelType w:val="singleLevel"/>
    <w:tmpl w:val="BA607A64"/>
    <w:lvl w:ilvl="0">
      <w:start w:val="1"/>
      <w:numFmt w:val="lowerLetter"/>
      <w:lvlText w:val="%1)"/>
      <w:lvlJc w:val="left"/>
      <w:pPr>
        <w:tabs>
          <w:tab w:val="num" w:pos="1418"/>
        </w:tabs>
        <w:ind w:left="1418" w:hanging="711"/>
      </w:pPr>
      <w:rPr>
        <w:rFonts w:hint="default"/>
      </w:rPr>
    </w:lvl>
  </w:abstractNum>
  <w:abstractNum w:abstractNumId="19" w15:restartNumberingAfterBreak="0">
    <w:nsid w:val="2DC75EBC"/>
    <w:multiLevelType w:val="multilevel"/>
    <w:tmpl w:val="C12AEC26"/>
    <w:lvl w:ilvl="0">
      <w:start w:val="1"/>
      <w:numFmt w:val="upperRoman"/>
      <w:lvlText w:val="Article %1"/>
      <w:lvlJc w:val="center"/>
      <w:pPr>
        <w:tabs>
          <w:tab w:val="num" w:pos="5400"/>
        </w:tabs>
        <w:ind w:firstLine="4320"/>
      </w:pPr>
      <w:rPr>
        <w:rFonts w:ascii="Times New Roman" w:hAnsi="Times New Roman" w:hint="default"/>
        <w:b w:val="0"/>
        <w:i w:val="0"/>
        <w:caps/>
        <w:smallCaps w:val="0"/>
        <w:sz w:val="24"/>
      </w:rPr>
    </w:lvl>
    <w:lvl w:ilvl="1">
      <w:start w:val="1"/>
      <w:numFmt w:val="decimalZero"/>
      <w:isLgl/>
      <w:lvlText w:val="Section %1.%2."/>
      <w:lvlJc w:val="left"/>
      <w:pPr>
        <w:tabs>
          <w:tab w:val="num" w:pos="2880"/>
        </w:tabs>
        <w:ind w:firstLine="1440"/>
      </w:pPr>
      <w:rPr>
        <w:rFonts w:ascii="Times New Roman" w:hAnsi="Times New Roman"/>
        <w:b w:val="0"/>
        <w:i w:val="0"/>
        <w:sz w:val="24"/>
      </w:rPr>
    </w:lvl>
    <w:lvl w:ilvl="2">
      <w:start w:val="1"/>
      <w:numFmt w:val="lowerLetter"/>
      <w:lvlText w:val="(%3)"/>
      <w:lvlJc w:val="left"/>
      <w:pPr>
        <w:tabs>
          <w:tab w:val="num" w:pos="2160"/>
        </w:tabs>
        <w:ind w:left="2160" w:hanging="720"/>
      </w:pPr>
      <w:rPr>
        <w:rFonts w:ascii="Times New Roman" w:hAnsi="Times New Roman"/>
        <w:b w:val="0"/>
        <w:i w:val="0"/>
        <w:sz w:val="24"/>
      </w:rPr>
    </w:lvl>
    <w:lvl w:ilvl="3">
      <w:start w:val="1"/>
      <w:numFmt w:val="lowerRoman"/>
      <w:lvlText w:val="(%4)"/>
      <w:lvlJc w:val="right"/>
      <w:pPr>
        <w:tabs>
          <w:tab w:val="num" w:pos="2880"/>
        </w:tabs>
        <w:ind w:left="2880" w:hanging="720"/>
      </w:pPr>
      <w:rPr>
        <w:rFonts w:ascii="Times New Roman" w:hAnsi="Times New Roman"/>
        <w:b w:val="0"/>
        <w:i w:val="0"/>
        <w:sz w:val="24"/>
      </w:rPr>
    </w:lvl>
    <w:lvl w:ilvl="4">
      <w:start w:val="1"/>
      <w:numFmt w:val="none"/>
      <w:lvlText w:val="%5"/>
      <w:lvlJc w:val="left"/>
      <w:pPr>
        <w:tabs>
          <w:tab w:val="num" w:pos="1008"/>
        </w:tabs>
        <w:ind w:left="1008" w:hanging="432"/>
      </w:pPr>
    </w:lvl>
    <w:lvl w:ilvl="5">
      <w:start w:val="1"/>
      <w:numFmt w:val="none"/>
      <w:lvlText w:val="%6"/>
      <w:lvlJc w:val="left"/>
      <w:pPr>
        <w:tabs>
          <w:tab w:val="num" w:pos="1152"/>
        </w:tabs>
        <w:ind w:left="1152" w:hanging="432"/>
      </w:pPr>
    </w:lvl>
    <w:lvl w:ilvl="6">
      <w:start w:val="1"/>
      <w:numFmt w:val="none"/>
      <w:lvlText w:val="%7"/>
      <w:lvlJc w:val="right"/>
      <w:pPr>
        <w:tabs>
          <w:tab w:val="num" w:pos="1296"/>
        </w:tabs>
        <w:ind w:left="1296" w:hanging="288"/>
      </w:pPr>
    </w:lvl>
    <w:lvl w:ilvl="7">
      <w:start w:val="1"/>
      <w:numFmt w:val="none"/>
      <w:lvlText w:val="%8"/>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20" w15:restartNumberingAfterBreak="0">
    <w:nsid w:val="2F772363"/>
    <w:multiLevelType w:val="singleLevel"/>
    <w:tmpl w:val="77046CC6"/>
    <w:lvl w:ilvl="0">
      <w:start w:val="2"/>
      <w:numFmt w:val="decimal"/>
      <w:lvlText w:val="%1."/>
      <w:legacy w:legacy="1" w:legacySpace="0" w:legacyIndent="705"/>
      <w:lvlJc w:val="left"/>
      <w:pPr>
        <w:ind w:left="705" w:hanging="705"/>
      </w:pPr>
    </w:lvl>
  </w:abstractNum>
  <w:abstractNum w:abstractNumId="21" w15:restartNumberingAfterBreak="0">
    <w:nsid w:val="30D33F6C"/>
    <w:multiLevelType w:val="singleLevel"/>
    <w:tmpl w:val="B142E406"/>
    <w:lvl w:ilvl="0">
      <w:start w:val="1"/>
      <w:numFmt w:val="lowerRoman"/>
      <w:lvlText w:val="(%1)"/>
      <w:lvlJc w:val="left"/>
      <w:pPr>
        <w:tabs>
          <w:tab w:val="num" w:pos="720"/>
        </w:tabs>
        <w:ind w:left="720" w:hanging="720"/>
      </w:pPr>
      <w:rPr>
        <w:rFonts w:hint="default"/>
      </w:rPr>
    </w:lvl>
  </w:abstractNum>
  <w:abstractNum w:abstractNumId="22" w15:restartNumberingAfterBreak="0">
    <w:nsid w:val="3FD16F41"/>
    <w:multiLevelType w:val="singleLevel"/>
    <w:tmpl w:val="A998BFBC"/>
    <w:lvl w:ilvl="0">
      <w:start w:val="1"/>
      <w:numFmt w:val="lowerRoman"/>
      <w:lvlText w:val="(%1)"/>
      <w:lvlJc w:val="left"/>
      <w:pPr>
        <w:tabs>
          <w:tab w:val="num" w:pos="720"/>
        </w:tabs>
        <w:ind w:left="720" w:hanging="720"/>
      </w:pPr>
      <w:rPr>
        <w:rFonts w:hint="default"/>
      </w:rPr>
    </w:lvl>
  </w:abstractNum>
  <w:abstractNum w:abstractNumId="23" w15:restartNumberingAfterBreak="0">
    <w:nsid w:val="42DD4C2D"/>
    <w:multiLevelType w:val="hybridMultilevel"/>
    <w:tmpl w:val="6B8C6538"/>
    <w:lvl w:ilvl="0" w:tplc="910C07E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A66F6C"/>
    <w:multiLevelType w:val="singleLevel"/>
    <w:tmpl w:val="BB52AEF8"/>
    <w:lvl w:ilvl="0">
      <w:start w:val="1"/>
      <w:numFmt w:val="lowerRoman"/>
      <w:lvlText w:val="(%1)"/>
      <w:lvlJc w:val="left"/>
      <w:pPr>
        <w:tabs>
          <w:tab w:val="num" w:pos="720"/>
        </w:tabs>
        <w:ind w:left="720" w:hanging="720"/>
      </w:pPr>
      <w:rPr>
        <w:rFonts w:hint="default"/>
      </w:rPr>
    </w:lvl>
  </w:abstractNum>
  <w:abstractNum w:abstractNumId="25" w15:restartNumberingAfterBreak="0">
    <w:nsid w:val="445773B5"/>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26" w15:restartNumberingAfterBreak="0">
    <w:nsid w:val="46DB794C"/>
    <w:multiLevelType w:val="singleLevel"/>
    <w:tmpl w:val="801E8FB2"/>
    <w:lvl w:ilvl="0">
      <w:start w:val="8"/>
      <w:numFmt w:val="lowerLetter"/>
      <w:lvlText w:val="(%1)"/>
      <w:lvlJc w:val="left"/>
      <w:pPr>
        <w:tabs>
          <w:tab w:val="num" w:pos="3600"/>
        </w:tabs>
        <w:ind w:left="3600" w:hanging="360"/>
      </w:pPr>
      <w:rPr>
        <w:rFonts w:hint="default"/>
      </w:rPr>
    </w:lvl>
  </w:abstractNum>
  <w:abstractNum w:abstractNumId="27" w15:restartNumberingAfterBreak="0">
    <w:nsid w:val="4C7B52A0"/>
    <w:multiLevelType w:val="singleLevel"/>
    <w:tmpl w:val="2CAE7488"/>
    <w:lvl w:ilvl="0">
      <w:start w:val="1"/>
      <w:numFmt w:val="lowerLetter"/>
      <w:lvlText w:val="(%1)"/>
      <w:lvlJc w:val="left"/>
      <w:pPr>
        <w:tabs>
          <w:tab w:val="num" w:pos="644"/>
        </w:tabs>
        <w:ind w:left="644" w:hanging="360"/>
      </w:pPr>
      <w:rPr>
        <w:rFonts w:hint="default"/>
      </w:rPr>
    </w:lvl>
  </w:abstractNum>
  <w:abstractNum w:abstractNumId="28" w15:restartNumberingAfterBreak="0">
    <w:nsid w:val="4EF01ED6"/>
    <w:multiLevelType w:val="hybridMultilevel"/>
    <w:tmpl w:val="01544550"/>
    <w:lvl w:ilvl="0" w:tplc="51DA6D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0452C44"/>
    <w:multiLevelType w:val="singleLevel"/>
    <w:tmpl w:val="DBC829BC"/>
    <w:lvl w:ilvl="0">
      <w:start w:val="3"/>
      <w:numFmt w:val="lowerLetter"/>
      <w:lvlText w:val="(%1)"/>
      <w:lvlJc w:val="left"/>
      <w:pPr>
        <w:tabs>
          <w:tab w:val="num" w:pos="3240"/>
        </w:tabs>
        <w:ind w:left="3240" w:hanging="360"/>
      </w:pPr>
      <w:rPr>
        <w:rFonts w:hint="default"/>
      </w:rPr>
    </w:lvl>
  </w:abstractNum>
  <w:abstractNum w:abstractNumId="30" w15:restartNumberingAfterBreak="0">
    <w:nsid w:val="544A6459"/>
    <w:multiLevelType w:val="hybridMultilevel"/>
    <w:tmpl w:val="3EB4E92C"/>
    <w:lvl w:ilvl="0" w:tplc="F21CC564">
      <w:start w:val="1"/>
      <w:numFmt w:val="lowerLetter"/>
      <w:lvlText w:val="(%1)"/>
      <w:lvlJc w:val="left"/>
      <w:pPr>
        <w:tabs>
          <w:tab w:val="num" w:pos="1081"/>
        </w:tabs>
        <w:ind w:left="1081" w:hanging="360"/>
      </w:pPr>
      <w:rPr>
        <w:rFonts w:hint="default"/>
      </w:rPr>
    </w:lvl>
    <w:lvl w:ilvl="1" w:tplc="04090019" w:tentative="1">
      <w:start w:val="1"/>
      <w:numFmt w:val="lowerLetter"/>
      <w:lvlText w:val="%2."/>
      <w:lvlJc w:val="left"/>
      <w:pPr>
        <w:tabs>
          <w:tab w:val="num" w:pos="1801"/>
        </w:tabs>
        <w:ind w:left="1801" w:hanging="360"/>
      </w:pPr>
    </w:lvl>
    <w:lvl w:ilvl="2" w:tplc="0409001B" w:tentative="1">
      <w:start w:val="1"/>
      <w:numFmt w:val="lowerRoman"/>
      <w:lvlText w:val="%3."/>
      <w:lvlJc w:val="right"/>
      <w:pPr>
        <w:tabs>
          <w:tab w:val="num" w:pos="2521"/>
        </w:tabs>
        <w:ind w:left="2521" w:hanging="180"/>
      </w:pPr>
    </w:lvl>
    <w:lvl w:ilvl="3" w:tplc="0409000F" w:tentative="1">
      <w:start w:val="1"/>
      <w:numFmt w:val="decimal"/>
      <w:lvlText w:val="%4."/>
      <w:lvlJc w:val="left"/>
      <w:pPr>
        <w:tabs>
          <w:tab w:val="num" w:pos="3241"/>
        </w:tabs>
        <w:ind w:left="3241" w:hanging="360"/>
      </w:pPr>
    </w:lvl>
    <w:lvl w:ilvl="4" w:tplc="04090019" w:tentative="1">
      <w:start w:val="1"/>
      <w:numFmt w:val="lowerLetter"/>
      <w:lvlText w:val="%5."/>
      <w:lvlJc w:val="left"/>
      <w:pPr>
        <w:tabs>
          <w:tab w:val="num" w:pos="3961"/>
        </w:tabs>
        <w:ind w:left="3961" w:hanging="360"/>
      </w:pPr>
    </w:lvl>
    <w:lvl w:ilvl="5" w:tplc="0409001B" w:tentative="1">
      <w:start w:val="1"/>
      <w:numFmt w:val="lowerRoman"/>
      <w:lvlText w:val="%6."/>
      <w:lvlJc w:val="right"/>
      <w:pPr>
        <w:tabs>
          <w:tab w:val="num" w:pos="4681"/>
        </w:tabs>
        <w:ind w:left="4681" w:hanging="180"/>
      </w:pPr>
    </w:lvl>
    <w:lvl w:ilvl="6" w:tplc="0409000F" w:tentative="1">
      <w:start w:val="1"/>
      <w:numFmt w:val="decimal"/>
      <w:lvlText w:val="%7."/>
      <w:lvlJc w:val="left"/>
      <w:pPr>
        <w:tabs>
          <w:tab w:val="num" w:pos="5401"/>
        </w:tabs>
        <w:ind w:left="5401" w:hanging="360"/>
      </w:pPr>
    </w:lvl>
    <w:lvl w:ilvl="7" w:tplc="04090019" w:tentative="1">
      <w:start w:val="1"/>
      <w:numFmt w:val="lowerLetter"/>
      <w:lvlText w:val="%8."/>
      <w:lvlJc w:val="left"/>
      <w:pPr>
        <w:tabs>
          <w:tab w:val="num" w:pos="6121"/>
        </w:tabs>
        <w:ind w:left="6121" w:hanging="360"/>
      </w:pPr>
    </w:lvl>
    <w:lvl w:ilvl="8" w:tplc="0409001B" w:tentative="1">
      <w:start w:val="1"/>
      <w:numFmt w:val="lowerRoman"/>
      <w:lvlText w:val="%9."/>
      <w:lvlJc w:val="right"/>
      <w:pPr>
        <w:tabs>
          <w:tab w:val="num" w:pos="6841"/>
        </w:tabs>
        <w:ind w:left="6841" w:hanging="180"/>
      </w:pPr>
    </w:lvl>
  </w:abstractNum>
  <w:abstractNum w:abstractNumId="31" w15:restartNumberingAfterBreak="0">
    <w:nsid w:val="54B14ECF"/>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32" w15:restartNumberingAfterBreak="0">
    <w:nsid w:val="54D231C3"/>
    <w:multiLevelType w:val="singleLevel"/>
    <w:tmpl w:val="04090019"/>
    <w:lvl w:ilvl="0">
      <w:start w:val="4"/>
      <w:numFmt w:val="lowerLetter"/>
      <w:lvlText w:val="(%1)"/>
      <w:lvlJc w:val="left"/>
      <w:pPr>
        <w:tabs>
          <w:tab w:val="num" w:pos="360"/>
        </w:tabs>
        <w:ind w:left="360" w:hanging="360"/>
      </w:pPr>
      <w:rPr>
        <w:rFonts w:hint="default"/>
      </w:rPr>
    </w:lvl>
  </w:abstractNum>
  <w:abstractNum w:abstractNumId="33" w15:restartNumberingAfterBreak="0">
    <w:nsid w:val="56C34DE3"/>
    <w:multiLevelType w:val="singleLevel"/>
    <w:tmpl w:val="2C10AB9A"/>
    <w:lvl w:ilvl="0">
      <w:start w:val="1"/>
      <w:numFmt w:val="lowerRoman"/>
      <w:lvlText w:val="(%1)"/>
      <w:lvlJc w:val="left"/>
      <w:pPr>
        <w:tabs>
          <w:tab w:val="num" w:pos="1364"/>
        </w:tabs>
        <w:ind w:left="1364" w:hanging="720"/>
      </w:pPr>
      <w:rPr>
        <w:rFonts w:hint="default"/>
      </w:rPr>
    </w:lvl>
  </w:abstractNum>
  <w:abstractNum w:abstractNumId="34" w15:restartNumberingAfterBreak="0">
    <w:nsid w:val="58B012FA"/>
    <w:multiLevelType w:val="hybridMultilevel"/>
    <w:tmpl w:val="18B8BDCA"/>
    <w:lvl w:ilvl="0" w:tplc="D32030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AA9616A"/>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5D833EC9"/>
    <w:multiLevelType w:val="hybridMultilevel"/>
    <w:tmpl w:val="AAC26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D21AE7"/>
    <w:multiLevelType w:val="singleLevel"/>
    <w:tmpl w:val="04090019"/>
    <w:lvl w:ilvl="0">
      <w:start w:val="1"/>
      <w:numFmt w:val="lowerLetter"/>
      <w:lvlText w:val="(%1)"/>
      <w:lvlJc w:val="left"/>
      <w:pPr>
        <w:tabs>
          <w:tab w:val="num" w:pos="360"/>
        </w:tabs>
        <w:ind w:left="360" w:hanging="360"/>
      </w:pPr>
      <w:rPr>
        <w:rFonts w:hint="default"/>
      </w:rPr>
    </w:lvl>
  </w:abstractNum>
  <w:abstractNum w:abstractNumId="38" w15:restartNumberingAfterBreak="0">
    <w:nsid w:val="656B74B9"/>
    <w:multiLevelType w:val="singleLevel"/>
    <w:tmpl w:val="F9C4863E"/>
    <w:lvl w:ilvl="0">
      <w:start w:val="1"/>
      <w:numFmt w:val="lowerRoman"/>
      <w:lvlText w:val="(%1)"/>
      <w:lvlJc w:val="left"/>
      <w:pPr>
        <w:tabs>
          <w:tab w:val="num" w:pos="1440"/>
        </w:tabs>
        <w:ind w:left="1440" w:hanging="720"/>
      </w:pPr>
      <w:rPr>
        <w:rFonts w:ascii="Times New Roman" w:hAnsi="Times New Roman" w:hint="default"/>
        <w:b w:val="0"/>
        <w:i w:val="0"/>
        <w:sz w:val="24"/>
      </w:rPr>
    </w:lvl>
  </w:abstractNum>
  <w:abstractNum w:abstractNumId="39" w15:restartNumberingAfterBreak="0">
    <w:nsid w:val="6C9E3E11"/>
    <w:multiLevelType w:val="singleLevel"/>
    <w:tmpl w:val="A7D2B4D0"/>
    <w:lvl w:ilvl="0">
      <w:start w:val="1"/>
      <w:numFmt w:val="lowerRoman"/>
      <w:lvlText w:val="(%1)"/>
      <w:lvlJc w:val="left"/>
      <w:pPr>
        <w:tabs>
          <w:tab w:val="num" w:pos="720"/>
        </w:tabs>
        <w:ind w:left="720" w:hanging="720"/>
      </w:pPr>
      <w:rPr>
        <w:rFonts w:hint="default"/>
      </w:rPr>
    </w:lvl>
  </w:abstractNum>
  <w:abstractNum w:abstractNumId="40" w15:restartNumberingAfterBreak="0">
    <w:nsid w:val="73D15F35"/>
    <w:multiLevelType w:val="singleLevel"/>
    <w:tmpl w:val="5D2E3960"/>
    <w:lvl w:ilvl="0">
      <w:start w:val="1"/>
      <w:numFmt w:val="lowerRoman"/>
      <w:lvlText w:val="(%1)"/>
      <w:lvlJc w:val="left"/>
      <w:pPr>
        <w:tabs>
          <w:tab w:val="num" w:pos="720"/>
        </w:tabs>
        <w:ind w:left="720" w:hanging="720"/>
      </w:pPr>
      <w:rPr>
        <w:rFonts w:hint="default"/>
      </w:rPr>
    </w:lvl>
  </w:abstractNum>
  <w:abstractNum w:abstractNumId="41" w15:restartNumberingAfterBreak="0">
    <w:nsid w:val="78DD1784"/>
    <w:multiLevelType w:val="hybridMultilevel"/>
    <w:tmpl w:val="2D9C1DDC"/>
    <w:lvl w:ilvl="0" w:tplc="859A0DB4">
      <w:start w:val="1"/>
      <w:numFmt w:val="lowerLetter"/>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2" w15:restartNumberingAfterBreak="0">
    <w:nsid w:val="7C7A1BFC"/>
    <w:multiLevelType w:val="multilevel"/>
    <w:tmpl w:val="9F52B50C"/>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3" w15:restartNumberingAfterBreak="0">
    <w:nsid w:val="7CDB2DFA"/>
    <w:multiLevelType w:val="multilevel"/>
    <w:tmpl w:val="22602F66"/>
    <w:lvl w:ilvl="0">
      <w:start w:val="1"/>
      <w:numFmt w:val="decimal"/>
      <w:pStyle w:val="berschrift1"/>
      <w:suff w:val="nothing"/>
      <w:lvlText w:val="§ %1"/>
      <w:lvlJc w:val="left"/>
      <w:rPr>
        <w:b/>
        <w:i w:val="0"/>
        <w:sz w:val="24"/>
        <w:u w:val="none"/>
      </w:rPr>
    </w:lvl>
    <w:lvl w:ilvl="1">
      <w:start w:val="1"/>
      <w:numFmt w:val="decimal"/>
      <w:pStyle w:val="berschrift2"/>
      <w:lvlText w:val="%2."/>
      <w:lvlJc w:val="left"/>
      <w:pPr>
        <w:tabs>
          <w:tab w:val="num" w:pos="720"/>
        </w:tabs>
        <w:ind w:left="720" w:hanging="720"/>
      </w:pPr>
    </w:lvl>
    <w:lvl w:ilvl="2">
      <w:start w:val="1"/>
      <w:numFmt w:val="lowerLetter"/>
      <w:pStyle w:val="berschrift3"/>
      <w:lvlText w:val="(%3)"/>
      <w:lvlJc w:val="left"/>
      <w:pPr>
        <w:tabs>
          <w:tab w:val="num" w:pos="1440"/>
        </w:tabs>
        <w:ind w:left="144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4" w15:restartNumberingAfterBreak="0">
    <w:nsid w:val="7DB71A5A"/>
    <w:multiLevelType w:val="hybridMultilevel"/>
    <w:tmpl w:val="59C8DC14"/>
    <w:lvl w:ilvl="0" w:tplc="F94EAE2E">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7F357A38"/>
    <w:multiLevelType w:val="hybridMultilevel"/>
    <w:tmpl w:val="A9E67BBA"/>
    <w:lvl w:ilvl="0" w:tplc="F612A554">
      <w:start w:val="1"/>
      <w:numFmt w:val="lowerRoman"/>
      <w:lvlText w:val="(%1)"/>
      <w:lvlJc w:val="left"/>
      <w:pPr>
        <w:tabs>
          <w:tab w:val="num" w:pos="3600"/>
        </w:tabs>
        <w:ind w:left="3600" w:hanging="720"/>
      </w:pPr>
      <w:rPr>
        <w:rFonts w:hint="default"/>
      </w:rPr>
    </w:lvl>
    <w:lvl w:ilvl="1" w:tplc="124A204E">
      <w:start w:val="1"/>
      <w:numFmt w:val="lowerLetter"/>
      <w:lvlText w:val="(%2)"/>
      <w:lvlJc w:val="left"/>
      <w:pPr>
        <w:tabs>
          <w:tab w:val="num" w:pos="3960"/>
        </w:tabs>
        <w:ind w:left="3960" w:hanging="36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abstractNumId w:val="19"/>
  </w:num>
  <w:num w:numId="2">
    <w:abstractNumId w:val="43"/>
  </w:num>
  <w:num w:numId="3">
    <w:abstractNumId w:val="38"/>
  </w:num>
  <w:num w:numId="4">
    <w:abstractNumId w:val="22"/>
  </w:num>
  <w:num w:numId="5">
    <w:abstractNumId w:val="1"/>
  </w:num>
  <w:num w:numId="6">
    <w:abstractNumId w:val="40"/>
  </w:num>
  <w:num w:numId="7">
    <w:abstractNumId w:val="31"/>
  </w:num>
  <w:num w:numId="8">
    <w:abstractNumId w:val="17"/>
  </w:num>
  <w:num w:numId="9">
    <w:abstractNumId w:val="11"/>
  </w:num>
  <w:num w:numId="10">
    <w:abstractNumId w:val="13"/>
  </w:num>
  <w:num w:numId="11">
    <w:abstractNumId w:val="25"/>
  </w:num>
  <w:num w:numId="12">
    <w:abstractNumId w:val="24"/>
  </w:num>
  <w:num w:numId="13">
    <w:abstractNumId w:val="4"/>
  </w:num>
  <w:num w:numId="14">
    <w:abstractNumId w:val="21"/>
  </w:num>
  <w:num w:numId="15">
    <w:abstractNumId w:val="16"/>
  </w:num>
  <w:num w:numId="16">
    <w:abstractNumId w:val="39"/>
  </w:num>
  <w:num w:numId="17">
    <w:abstractNumId w:val="8"/>
  </w:num>
  <w:num w:numId="18">
    <w:abstractNumId w:val="12"/>
  </w:num>
  <w:num w:numId="19">
    <w:abstractNumId w:val="35"/>
  </w:num>
  <w:num w:numId="20">
    <w:abstractNumId w:val="9"/>
  </w:num>
  <w:num w:numId="21">
    <w:abstractNumId w:val="15"/>
  </w:num>
  <w:num w:numId="22">
    <w:abstractNumId w:val="43"/>
    <w:lvlOverride w:ilvl="0">
      <w:startOverride w:val="1"/>
    </w:lvlOverride>
    <w:lvlOverride w:ilvl="1">
      <w:startOverride w:val="2"/>
    </w:lvlOverride>
  </w:num>
  <w:num w:numId="23">
    <w:abstractNumId w:val="20"/>
  </w:num>
  <w:num w:numId="24">
    <w:abstractNumId w:val="18"/>
  </w:num>
  <w:num w:numId="25">
    <w:abstractNumId w:val="5"/>
  </w:num>
  <w:num w:numId="26">
    <w:abstractNumId w:val="14"/>
  </w:num>
  <w:num w:numId="27">
    <w:abstractNumId w:val="3"/>
  </w:num>
  <w:num w:numId="28">
    <w:abstractNumId w:val="42"/>
  </w:num>
  <w:num w:numId="29">
    <w:abstractNumId w:val="37"/>
  </w:num>
  <w:num w:numId="30">
    <w:abstractNumId w:val="32"/>
  </w:num>
  <w:num w:numId="31">
    <w:abstractNumId w:val="29"/>
  </w:num>
  <w:num w:numId="32">
    <w:abstractNumId w:val="26"/>
  </w:num>
  <w:num w:numId="33">
    <w:abstractNumId w:val="30"/>
  </w:num>
  <w:num w:numId="34">
    <w:abstractNumId w:val="28"/>
  </w:num>
  <w:num w:numId="35">
    <w:abstractNumId w:val="27"/>
  </w:num>
  <w:num w:numId="36">
    <w:abstractNumId w:val="33"/>
  </w:num>
  <w:num w:numId="37">
    <w:abstractNumId w:val="7"/>
  </w:num>
  <w:num w:numId="38">
    <w:abstractNumId w:val="44"/>
  </w:num>
  <w:num w:numId="39">
    <w:abstractNumId w:val="0"/>
  </w:num>
  <w:num w:numId="40">
    <w:abstractNumId w:val="41"/>
  </w:num>
  <w:num w:numId="41">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10"/>
  </w:num>
  <w:num w:numId="44">
    <w:abstractNumId w:val="36"/>
  </w:num>
  <w:num w:numId="45">
    <w:abstractNumId w:val="45"/>
  </w:num>
  <w:num w:numId="46">
    <w:abstractNumId w:val="34"/>
  </w:num>
  <w:num w:numId="47">
    <w:abstractNumId w:val="23"/>
  </w:num>
  <w:num w:numId="4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a Duve">
    <w15:presenceInfo w15:providerId="None" w15:userId="Michaela Du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51E"/>
    <w:rsid w:val="000051E5"/>
    <w:rsid w:val="00011F61"/>
    <w:rsid w:val="00013F52"/>
    <w:rsid w:val="0001497A"/>
    <w:rsid w:val="0002623E"/>
    <w:rsid w:val="0002785D"/>
    <w:rsid w:val="00027FE7"/>
    <w:rsid w:val="00040457"/>
    <w:rsid w:val="00041123"/>
    <w:rsid w:val="0004605C"/>
    <w:rsid w:val="00046ED1"/>
    <w:rsid w:val="000522F5"/>
    <w:rsid w:val="0005230A"/>
    <w:rsid w:val="00053881"/>
    <w:rsid w:val="00055670"/>
    <w:rsid w:val="00056529"/>
    <w:rsid w:val="00065BCE"/>
    <w:rsid w:val="00065DE8"/>
    <w:rsid w:val="00070ED9"/>
    <w:rsid w:val="00076131"/>
    <w:rsid w:val="00076631"/>
    <w:rsid w:val="000819C1"/>
    <w:rsid w:val="000869A7"/>
    <w:rsid w:val="0009007F"/>
    <w:rsid w:val="00092A54"/>
    <w:rsid w:val="000A4369"/>
    <w:rsid w:val="000A6D78"/>
    <w:rsid w:val="000A7BE7"/>
    <w:rsid w:val="000B1549"/>
    <w:rsid w:val="000B6DCD"/>
    <w:rsid w:val="000C08FE"/>
    <w:rsid w:val="000D46B2"/>
    <w:rsid w:val="000E34A0"/>
    <w:rsid w:val="000E3A42"/>
    <w:rsid w:val="000E66B3"/>
    <w:rsid w:val="00102513"/>
    <w:rsid w:val="00111FE0"/>
    <w:rsid w:val="001125AD"/>
    <w:rsid w:val="001148F0"/>
    <w:rsid w:val="00123CF1"/>
    <w:rsid w:val="001245C6"/>
    <w:rsid w:val="0012746F"/>
    <w:rsid w:val="00147C8F"/>
    <w:rsid w:val="00154245"/>
    <w:rsid w:val="00157C2F"/>
    <w:rsid w:val="00162710"/>
    <w:rsid w:val="001708D0"/>
    <w:rsid w:val="00172245"/>
    <w:rsid w:val="00185C9D"/>
    <w:rsid w:val="001867F0"/>
    <w:rsid w:val="00191711"/>
    <w:rsid w:val="00195E41"/>
    <w:rsid w:val="001A2FBF"/>
    <w:rsid w:val="001A3208"/>
    <w:rsid w:val="001A3773"/>
    <w:rsid w:val="001A4220"/>
    <w:rsid w:val="001A4EBD"/>
    <w:rsid w:val="001A76B0"/>
    <w:rsid w:val="001C0C66"/>
    <w:rsid w:val="001C2BCB"/>
    <w:rsid w:val="001C3896"/>
    <w:rsid w:val="001D2498"/>
    <w:rsid w:val="001D2765"/>
    <w:rsid w:val="001D6DD1"/>
    <w:rsid w:val="001E2033"/>
    <w:rsid w:val="001E3427"/>
    <w:rsid w:val="001F6562"/>
    <w:rsid w:val="002118FE"/>
    <w:rsid w:val="0021414E"/>
    <w:rsid w:val="002141F6"/>
    <w:rsid w:val="002177AF"/>
    <w:rsid w:val="00224B54"/>
    <w:rsid w:val="00245322"/>
    <w:rsid w:val="00246DCC"/>
    <w:rsid w:val="00251565"/>
    <w:rsid w:val="00251585"/>
    <w:rsid w:val="00252461"/>
    <w:rsid w:val="002531BE"/>
    <w:rsid w:val="00261D68"/>
    <w:rsid w:val="00274317"/>
    <w:rsid w:val="00282FDE"/>
    <w:rsid w:val="00284C88"/>
    <w:rsid w:val="00286CF1"/>
    <w:rsid w:val="00290DF9"/>
    <w:rsid w:val="00294999"/>
    <w:rsid w:val="00296DA9"/>
    <w:rsid w:val="002A2133"/>
    <w:rsid w:val="002A7A4E"/>
    <w:rsid w:val="002D0B2E"/>
    <w:rsid w:val="002D339F"/>
    <w:rsid w:val="002E4C23"/>
    <w:rsid w:val="00306209"/>
    <w:rsid w:val="00316957"/>
    <w:rsid w:val="00322F08"/>
    <w:rsid w:val="003346C2"/>
    <w:rsid w:val="00354217"/>
    <w:rsid w:val="00355CAF"/>
    <w:rsid w:val="00366E6F"/>
    <w:rsid w:val="00367A37"/>
    <w:rsid w:val="0037043A"/>
    <w:rsid w:val="003747B7"/>
    <w:rsid w:val="00376A69"/>
    <w:rsid w:val="00380B45"/>
    <w:rsid w:val="00391A25"/>
    <w:rsid w:val="003921D6"/>
    <w:rsid w:val="003971ED"/>
    <w:rsid w:val="003A416C"/>
    <w:rsid w:val="003A5E7D"/>
    <w:rsid w:val="003B48BD"/>
    <w:rsid w:val="003B7868"/>
    <w:rsid w:val="003C14DE"/>
    <w:rsid w:val="003C6D2F"/>
    <w:rsid w:val="003E218F"/>
    <w:rsid w:val="003E4CD2"/>
    <w:rsid w:val="004033CD"/>
    <w:rsid w:val="0041379F"/>
    <w:rsid w:val="00432438"/>
    <w:rsid w:val="004337D0"/>
    <w:rsid w:val="004367DC"/>
    <w:rsid w:val="00447CA7"/>
    <w:rsid w:val="004661E9"/>
    <w:rsid w:val="00466B99"/>
    <w:rsid w:val="00466EF1"/>
    <w:rsid w:val="00471977"/>
    <w:rsid w:val="004769CD"/>
    <w:rsid w:val="00480178"/>
    <w:rsid w:val="0048354B"/>
    <w:rsid w:val="00483DDF"/>
    <w:rsid w:val="0048582F"/>
    <w:rsid w:val="004A0E65"/>
    <w:rsid w:val="004A6AA2"/>
    <w:rsid w:val="004C5D46"/>
    <w:rsid w:val="004E202E"/>
    <w:rsid w:val="004E281E"/>
    <w:rsid w:val="004E7782"/>
    <w:rsid w:val="004E7A3A"/>
    <w:rsid w:val="00500875"/>
    <w:rsid w:val="00504D75"/>
    <w:rsid w:val="005157DA"/>
    <w:rsid w:val="0052713F"/>
    <w:rsid w:val="00527B73"/>
    <w:rsid w:val="00530D84"/>
    <w:rsid w:val="005335A7"/>
    <w:rsid w:val="0053495E"/>
    <w:rsid w:val="005366E5"/>
    <w:rsid w:val="00537C6F"/>
    <w:rsid w:val="00546209"/>
    <w:rsid w:val="00546DCB"/>
    <w:rsid w:val="00557426"/>
    <w:rsid w:val="00560291"/>
    <w:rsid w:val="00570A5D"/>
    <w:rsid w:val="00581B51"/>
    <w:rsid w:val="00583BD3"/>
    <w:rsid w:val="005921A6"/>
    <w:rsid w:val="005A0361"/>
    <w:rsid w:val="005A28B0"/>
    <w:rsid w:val="005A3053"/>
    <w:rsid w:val="005A5524"/>
    <w:rsid w:val="005B0C5B"/>
    <w:rsid w:val="005B627F"/>
    <w:rsid w:val="005B7D9E"/>
    <w:rsid w:val="005C1472"/>
    <w:rsid w:val="005D1464"/>
    <w:rsid w:val="005D2926"/>
    <w:rsid w:val="005D49D9"/>
    <w:rsid w:val="005D5503"/>
    <w:rsid w:val="005E0334"/>
    <w:rsid w:val="005E5FFE"/>
    <w:rsid w:val="006003B1"/>
    <w:rsid w:val="006120B7"/>
    <w:rsid w:val="00622FC8"/>
    <w:rsid w:val="00624B31"/>
    <w:rsid w:val="00625AA3"/>
    <w:rsid w:val="00640532"/>
    <w:rsid w:val="00645840"/>
    <w:rsid w:val="00645A3B"/>
    <w:rsid w:val="00651D3A"/>
    <w:rsid w:val="00653B92"/>
    <w:rsid w:val="006644B7"/>
    <w:rsid w:val="00673394"/>
    <w:rsid w:val="00677CF6"/>
    <w:rsid w:val="00681BDC"/>
    <w:rsid w:val="00683E3A"/>
    <w:rsid w:val="006905EF"/>
    <w:rsid w:val="00690A6B"/>
    <w:rsid w:val="006A0163"/>
    <w:rsid w:val="006A6519"/>
    <w:rsid w:val="006B07B9"/>
    <w:rsid w:val="006B2069"/>
    <w:rsid w:val="006B58BE"/>
    <w:rsid w:val="006C5E58"/>
    <w:rsid w:val="006C733F"/>
    <w:rsid w:val="006D189D"/>
    <w:rsid w:val="006D47EB"/>
    <w:rsid w:val="006D5C91"/>
    <w:rsid w:val="006D7E3D"/>
    <w:rsid w:val="006E3467"/>
    <w:rsid w:val="006E5D5F"/>
    <w:rsid w:val="006E6BBC"/>
    <w:rsid w:val="006E6E5F"/>
    <w:rsid w:val="006F7317"/>
    <w:rsid w:val="00713910"/>
    <w:rsid w:val="0071620E"/>
    <w:rsid w:val="007169DC"/>
    <w:rsid w:val="00726A68"/>
    <w:rsid w:val="00733274"/>
    <w:rsid w:val="007425DE"/>
    <w:rsid w:val="007510DD"/>
    <w:rsid w:val="00763EBA"/>
    <w:rsid w:val="007640E0"/>
    <w:rsid w:val="00766A04"/>
    <w:rsid w:val="0077104A"/>
    <w:rsid w:val="00771B27"/>
    <w:rsid w:val="00776980"/>
    <w:rsid w:val="00781D74"/>
    <w:rsid w:val="00790CB0"/>
    <w:rsid w:val="0079278D"/>
    <w:rsid w:val="007B2CD5"/>
    <w:rsid w:val="007B37DE"/>
    <w:rsid w:val="007B63B7"/>
    <w:rsid w:val="007E032B"/>
    <w:rsid w:val="007E281C"/>
    <w:rsid w:val="007E4391"/>
    <w:rsid w:val="007E478E"/>
    <w:rsid w:val="007E6D75"/>
    <w:rsid w:val="007F07FA"/>
    <w:rsid w:val="007F78E6"/>
    <w:rsid w:val="008011AE"/>
    <w:rsid w:val="008042D3"/>
    <w:rsid w:val="008162F8"/>
    <w:rsid w:val="0081682C"/>
    <w:rsid w:val="0082299C"/>
    <w:rsid w:val="00847212"/>
    <w:rsid w:val="00856CD0"/>
    <w:rsid w:val="008740CD"/>
    <w:rsid w:val="0087790F"/>
    <w:rsid w:val="00882213"/>
    <w:rsid w:val="008A0832"/>
    <w:rsid w:val="008A22D7"/>
    <w:rsid w:val="008A2EDC"/>
    <w:rsid w:val="008A32A7"/>
    <w:rsid w:val="008C0789"/>
    <w:rsid w:val="008D09B9"/>
    <w:rsid w:val="008D1170"/>
    <w:rsid w:val="008D3151"/>
    <w:rsid w:val="008F4914"/>
    <w:rsid w:val="00902348"/>
    <w:rsid w:val="00916360"/>
    <w:rsid w:val="009214AB"/>
    <w:rsid w:val="0092491D"/>
    <w:rsid w:val="0092751E"/>
    <w:rsid w:val="009315D6"/>
    <w:rsid w:val="009458C0"/>
    <w:rsid w:val="00945DB4"/>
    <w:rsid w:val="00950278"/>
    <w:rsid w:val="009559FE"/>
    <w:rsid w:val="009604F8"/>
    <w:rsid w:val="0096120C"/>
    <w:rsid w:val="00966E70"/>
    <w:rsid w:val="009700B5"/>
    <w:rsid w:val="00972B0B"/>
    <w:rsid w:val="00974DDA"/>
    <w:rsid w:val="009778A9"/>
    <w:rsid w:val="009820BC"/>
    <w:rsid w:val="009830ED"/>
    <w:rsid w:val="009853BA"/>
    <w:rsid w:val="009875F5"/>
    <w:rsid w:val="009A3284"/>
    <w:rsid w:val="009A34F6"/>
    <w:rsid w:val="009B12A3"/>
    <w:rsid w:val="009B31E4"/>
    <w:rsid w:val="009B3CA2"/>
    <w:rsid w:val="009B553B"/>
    <w:rsid w:val="009B55A0"/>
    <w:rsid w:val="009B67BE"/>
    <w:rsid w:val="009C2071"/>
    <w:rsid w:val="009D607D"/>
    <w:rsid w:val="009E3E39"/>
    <w:rsid w:val="009E438C"/>
    <w:rsid w:val="009F3734"/>
    <w:rsid w:val="009F6FF5"/>
    <w:rsid w:val="00A120BE"/>
    <w:rsid w:val="00A17223"/>
    <w:rsid w:val="00A2289A"/>
    <w:rsid w:val="00A22CB4"/>
    <w:rsid w:val="00A33755"/>
    <w:rsid w:val="00A36D33"/>
    <w:rsid w:val="00A40FB6"/>
    <w:rsid w:val="00A42D30"/>
    <w:rsid w:val="00A552D6"/>
    <w:rsid w:val="00A72926"/>
    <w:rsid w:val="00A73612"/>
    <w:rsid w:val="00A76768"/>
    <w:rsid w:val="00A81A82"/>
    <w:rsid w:val="00A859E4"/>
    <w:rsid w:val="00A9212B"/>
    <w:rsid w:val="00AA225C"/>
    <w:rsid w:val="00AA5F91"/>
    <w:rsid w:val="00AB16DA"/>
    <w:rsid w:val="00AB2E58"/>
    <w:rsid w:val="00AB32A7"/>
    <w:rsid w:val="00AB49CC"/>
    <w:rsid w:val="00AB56A7"/>
    <w:rsid w:val="00AC274D"/>
    <w:rsid w:val="00AD0522"/>
    <w:rsid w:val="00AD1704"/>
    <w:rsid w:val="00AD296A"/>
    <w:rsid w:val="00AE08DB"/>
    <w:rsid w:val="00AF253A"/>
    <w:rsid w:val="00B238F3"/>
    <w:rsid w:val="00B23909"/>
    <w:rsid w:val="00B27187"/>
    <w:rsid w:val="00B305D1"/>
    <w:rsid w:val="00B315D3"/>
    <w:rsid w:val="00B3243F"/>
    <w:rsid w:val="00B345BC"/>
    <w:rsid w:val="00B41DFE"/>
    <w:rsid w:val="00B43815"/>
    <w:rsid w:val="00B65946"/>
    <w:rsid w:val="00B74B03"/>
    <w:rsid w:val="00B93A06"/>
    <w:rsid w:val="00B95984"/>
    <w:rsid w:val="00BA0B3A"/>
    <w:rsid w:val="00BB5605"/>
    <w:rsid w:val="00BC3A5E"/>
    <w:rsid w:val="00BC6429"/>
    <w:rsid w:val="00BD70D7"/>
    <w:rsid w:val="00BE1D60"/>
    <w:rsid w:val="00BF0DBA"/>
    <w:rsid w:val="00C05C42"/>
    <w:rsid w:val="00C0784C"/>
    <w:rsid w:val="00C1057B"/>
    <w:rsid w:val="00C259F9"/>
    <w:rsid w:val="00C25A36"/>
    <w:rsid w:val="00C26AC3"/>
    <w:rsid w:val="00C33A3E"/>
    <w:rsid w:val="00C42F10"/>
    <w:rsid w:val="00C4419A"/>
    <w:rsid w:val="00C45740"/>
    <w:rsid w:val="00C51603"/>
    <w:rsid w:val="00C5192D"/>
    <w:rsid w:val="00C57B4D"/>
    <w:rsid w:val="00C61A23"/>
    <w:rsid w:val="00C642F5"/>
    <w:rsid w:val="00C70343"/>
    <w:rsid w:val="00C80454"/>
    <w:rsid w:val="00C90156"/>
    <w:rsid w:val="00C96FEB"/>
    <w:rsid w:val="00CA0310"/>
    <w:rsid w:val="00CB1BC0"/>
    <w:rsid w:val="00CB29F7"/>
    <w:rsid w:val="00CB4403"/>
    <w:rsid w:val="00CB514A"/>
    <w:rsid w:val="00CC4FF5"/>
    <w:rsid w:val="00CC5419"/>
    <w:rsid w:val="00CC5C7D"/>
    <w:rsid w:val="00CC754E"/>
    <w:rsid w:val="00CD0BE3"/>
    <w:rsid w:val="00CD7F57"/>
    <w:rsid w:val="00CE6839"/>
    <w:rsid w:val="00CE701E"/>
    <w:rsid w:val="00CF05ED"/>
    <w:rsid w:val="00CF4EB3"/>
    <w:rsid w:val="00CF691E"/>
    <w:rsid w:val="00D06C18"/>
    <w:rsid w:val="00D1780C"/>
    <w:rsid w:val="00D34669"/>
    <w:rsid w:val="00D35E26"/>
    <w:rsid w:val="00D40B35"/>
    <w:rsid w:val="00D40E06"/>
    <w:rsid w:val="00D41517"/>
    <w:rsid w:val="00D416C0"/>
    <w:rsid w:val="00D42B65"/>
    <w:rsid w:val="00D45270"/>
    <w:rsid w:val="00D52632"/>
    <w:rsid w:val="00D57D98"/>
    <w:rsid w:val="00D600C2"/>
    <w:rsid w:val="00D62AC6"/>
    <w:rsid w:val="00D638FD"/>
    <w:rsid w:val="00D63BFC"/>
    <w:rsid w:val="00D63F85"/>
    <w:rsid w:val="00D677D0"/>
    <w:rsid w:val="00D751E1"/>
    <w:rsid w:val="00D7553F"/>
    <w:rsid w:val="00D80570"/>
    <w:rsid w:val="00D918B6"/>
    <w:rsid w:val="00D91FBD"/>
    <w:rsid w:val="00D921EB"/>
    <w:rsid w:val="00DA0B68"/>
    <w:rsid w:val="00DC69FF"/>
    <w:rsid w:val="00DD49C2"/>
    <w:rsid w:val="00DD6866"/>
    <w:rsid w:val="00DE31BE"/>
    <w:rsid w:val="00DE36C6"/>
    <w:rsid w:val="00DE3E0F"/>
    <w:rsid w:val="00DF50DD"/>
    <w:rsid w:val="00E01E67"/>
    <w:rsid w:val="00E0641D"/>
    <w:rsid w:val="00E239A1"/>
    <w:rsid w:val="00E40DD3"/>
    <w:rsid w:val="00E55201"/>
    <w:rsid w:val="00E571B0"/>
    <w:rsid w:val="00E60FA9"/>
    <w:rsid w:val="00E62D98"/>
    <w:rsid w:val="00E648CE"/>
    <w:rsid w:val="00E72B18"/>
    <w:rsid w:val="00E83ED9"/>
    <w:rsid w:val="00E854D3"/>
    <w:rsid w:val="00E87FE8"/>
    <w:rsid w:val="00E90805"/>
    <w:rsid w:val="00E90EE4"/>
    <w:rsid w:val="00E935E4"/>
    <w:rsid w:val="00E93C6F"/>
    <w:rsid w:val="00E948C8"/>
    <w:rsid w:val="00E95180"/>
    <w:rsid w:val="00EA36E6"/>
    <w:rsid w:val="00EA7587"/>
    <w:rsid w:val="00EA76D0"/>
    <w:rsid w:val="00EB5923"/>
    <w:rsid w:val="00EC61B3"/>
    <w:rsid w:val="00EE7311"/>
    <w:rsid w:val="00EF43C9"/>
    <w:rsid w:val="00EF762A"/>
    <w:rsid w:val="00F05CD3"/>
    <w:rsid w:val="00F0698F"/>
    <w:rsid w:val="00F12E58"/>
    <w:rsid w:val="00F131B7"/>
    <w:rsid w:val="00F42F4D"/>
    <w:rsid w:val="00F45A42"/>
    <w:rsid w:val="00F5052C"/>
    <w:rsid w:val="00F5482B"/>
    <w:rsid w:val="00F6376B"/>
    <w:rsid w:val="00F640C3"/>
    <w:rsid w:val="00F645EA"/>
    <w:rsid w:val="00F755F2"/>
    <w:rsid w:val="00F9048E"/>
    <w:rsid w:val="00FA5330"/>
    <w:rsid w:val="00FA5987"/>
    <w:rsid w:val="00FB1245"/>
    <w:rsid w:val="00FB319D"/>
    <w:rsid w:val="00FC0142"/>
    <w:rsid w:val="00FC2923"/>
    <w:rsid w:val="00FD5416"/>
    <w:rsid w:val="00FE67AB"/>
    <w:rsid w:val="00FF3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FC982B"/>
  <w15:docId w15:val="{E90B05B2-2DA6-4AB5-9101-0566CB27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D49D9"/>
    <w:rPr>
      <w:lang w:eastAsia="en-US"/>
    </w:rPr>
  </w:style>
  <w:style w:type="paragraph" w:styleId="berschrift1">
    <w:name w:val="heading 1"/>
    <w:basedOn w:val="Standard"/>
    <w:next w:val="Standard"/>
    <w:qFormat/>
    <w:pPr>
      <w:keepNext/>
      <w:numPr>
        <w:numId w:val="2"/>
      </w:numPr>
      <w:spacing w:after="240"/>
      <w:jc w:val="center"/>
      <w:outlineLvl w:val="0"/>
    </w:pPr>
    <w:rPr>
      <w:rFonts w:ascii="Times New Roman Bold" w:hAnsi="Times New Roman Bold"/>
      <w:b/>
      <w:u w:val="single"/>
    </w:rPr>
  </w:style>
  <w:style w:type="paragraph" w:styleId="berschrift2">
    <w:name w:val="heading 2"/>
    <w:basedOn w:val="Standard"/>
    <w:next w:val="Standard"/>
    <w:qFormat/>
    <w:pPr>
      <w:keepNext/>
      <w:numPr>
        <w:ilvl w:val="1"/>
        <w:numId w:val="2"/>
      </w:numPr>
      <w:spacing w:after="240"/>
      <w:outlineLvl w:val="1"/>
    </w:pPr>
    <w:rPr>
      <w:rFonts w:ascii="Times New Roman Bold" w:hAnsi="Times New Roman Bold"/>
      <w:b/>
    </w:rPr>
  </w:style>
  <w:style w:type="paragraph" w:styleId="berschrift3">
    <w:name w:val="heading 3"/>
    <w:basedOn w:val="Standard"/>
    <w:next w:val="Standard"/>
    <w:qFormat/>
    <w:pPr>
      <w:widowControl w:val="0"/>
      <w:numPr>
        <w:ilvl w:val="2"/>
        <w:numId w:val="2"/>
      </w:numPr>
      <w:spacing w:after="240"/>
      <w:outlineLvl w:val="2"/>
    </w:pPr>
  </w:style>
  <w:style w:type="paragraph" w:styleId="berschrift4">
    <w:name w:val="heading 4"/>
    <w:basedOn w:val="Standard"/>
    <w:next w:val="Standard"/>
    <w:qFormat/>
    <w:pPr>
      <w:keepNext/>
      <w:numPr>
        <w:ilvl w:val="3"/>
        <w:numId w:val="2"/>
      </w:numPr>
      <w:outlineLvl w:val="3"/>
    </w:pPr>
  </w:style>
  <w:style w:type="paragraph" w:styleId="berschrift5">
    <w:name w:val="heading 5"/>
    <w:basedOn w:val="Standard"/>
    <w:next w:val="Standard"/>
    <w:qFormat/>
    <w:pPr>
      <w:keepNext/>
      <w:numPr>
        <w:ilvl w:val="4"/>
        <w:numId w:val="2"/>
      </w:numPr>
      <w:outlineLvl w:val="4"/>
    </w:pPr>
  </w:style>
  <w:style w:type="paragraph" w:styleId="berschrift6">
    <w:name w:val="heading 6"/>
    <w:basedOn w:val="Standard"/>
    <w:next w:val="Standard"/>
    <w:qFormat/>
    <w:pPr>
      <w:keepNext/>
      <w:numPr>
        <w:ilvl w:val="5"/>
        <w:numId w:val="2"/>
      </w:numPr>
      <w:outlineLvl w:val="5"/>
    </w:pPr>
  </w:style>
  <w:style w:type="paragraph" w:styleId="berschrift7">
    <w:name w:val="heading 7"/>
    <w:basedOn w:val="Standard"/>
    <w:next w:val="Standard"/>
    <w:qFormat/>
    <w:pPr>
      <w:numPr>
        <w:ilvl w:val="6"/>
        <w:numId w:val="2"/>
      </w:numPr>
      <w:outlineLvl w:val="6"/>
    </w:pPr>
  </w:style>
  <w:style w:type="paragraph" w:styleId="berschrift8">
    <w:name w:val="heading 8"/>
    <w:basedOn w:val="Standard"/>
    <w:next w:val="Standard"/>
    <w:qFormat/>
    <w:pPr>
      <w:numPr>
        <w:ilvl w:val="7"/>
        <w:numId w:val="2"/>
      </w:numPr>
      <w:outlineLvl w:val="7"/>
    </w:pPr>
  </w:style>
  <w:style w:type="paragraph" w:styleId="berschrift9">
    <w:name w:val="heading 9"/>
    <w:basedOn w:val="Standard"/>
    <w:next w:val="Standard"/>
    <w:qFormat/>
    <w:pPr>
      <w:numPr>
        <w:ilvl w:val="8"/>
        <w:numId w:val="2"/>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240"/>
      <w:jc w:val="both"/>
    </w:p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styleId="Textkrper-Einzug3">
    <w:name w:val="Body Text Indent 3"/>
    <w:basedOn w:val="Standard"/>
    <w:pPr>
      <w:ind w:left="360"/>
      <w:jc w:val="both"/>
    </w:pPr>
    <w:rPr>
      <w:snapToGrid w:val="0"/>
      <w:color w:val="000000"/>
      <w:lang w:val="en-US"/>
    </w:rPr>
  </w:style>
  <w:style w:type="character" w:styleId="Hervorhebung">
    <w:name w:val="Emphasis"/>
    <w:qFormat/>
    <w:rPr>
      <w:i/>
    </w:rPr>
  </w:style>
  <w:style w:type="paragraph" w:customStyle="1" w:styleId="Blockquote">
    <w:name w:val="Blockquote"/>
    <w:basedOn w:val="Standard"/>
    <w:pPr>
      <w:spacing w:before="100" w:after="100"/>
      <w:ind w:left="360" w:right="360"/>
    </w:pPr>
    <w:rPr>
      <w:snapToGrid w:val="0"/>
      <w:sz w:val="24"/>
    </w:rPr>
  </w:style>
  <w:style w:type="paragraph" w:styleId="Textkrper-Zeileneinzug">
    <w:name w:val="Body Text Indent"/>
    <w:basedOn w:val="Standard"/>
    <w:pPr>
      <w:ind w:left="3261"/>
    </w:pPr>
  </w:style>
  <w:style w:type="paragraph" w:styleId="Textkrper-Einzug2">
    <w:name w:val="Body Text Indent 2"/>
    <w:basedOn w:val="Standard"/>
    <w:pPr>
      <w:ind w:left="2835" w:firstLine="45"/>
    </w:pPr>
    <w:rPr>
      <w:rFonts w:ascii="Arial" w:hAnsi="Arial"/>
    </w:rPr>
  </w:style>
  <w:style w:type="paragraph" w:styleId="Textkrper2">
    <w:name w:val="Body Text 2"/>
    <w:basedOn w:val="Standard"/>
    <w:rsid w:val="00530D84"/>
    <w:pPr>
      <w:spacing w:after="120" w:line="480" w:lineRule="auto"/>
    </w:pPr>
  </w:style>
  <w:style w:type="paragraph" w:customStyle="1" w:styleId="Default">
    <w:name w:val="Default"/>
    <w:rsid w:val="00530D84"/>
    <w:pPr>
      <w:autoSpaceDE w:val="0"/>
      <w:autoSpaceDN w:val="0"/>
      <w:adjustRightInd w:val="0"/>
    </w:pPr>
    <w:rPr>
      <w:rFonts w:ascii="Arial,Bold" w:hAnsi="Arial,Bold"/>
      <w:lang w:val="en-US" w:eastAsia="en-US"/>
    </w:rPr>
  </w:style>
  <w:style w:type="paragraph" w:customStyle="1" w:styleId="Body1">
    <w:name w:val="Body 1"/>
    <w:basedOn w:val="Default"/>
    <w:next w:val="Default"/>
    <w:rsid w:val="00530D84"/>
    <w:pPr>
      <w:spacing w:after="211"/>
    </w:pPr>
    <w:rPr>
      <w:szCs w:val="24"/>
    </w:rPr>
  </w:style>
  <w:style w:type="paragraph" w:customStyle="1" w:styleId="Body2">
    <w:name w:val="Body 2"/>
    <w:basedOn w:val="Default"/>
    <w:next w:val="Default"/>
    <w:rsid w:val="00530D84"/>
    <w:pPr>
      <w:spacing w:after="211"/>
    </w:pPr>
    <w:rPr>
      <w:szCs w:val="24"/>
    </w:rPr>
  </w:style>
  <w:style w:type="paragraph" w:customStyle="1" w:styleId="Level1">
    <w:name w:val="Level 1"/>
    <w:basedOn w:val="Default"/>
    <w:next w:val="Default"/>
    <w:rsid w:val="00530D84"/>
    <w:pPr>
      <w:spacing w:after="211"/>
    </w:pPr>
    <w:rPr>
      <w:szCs w:val="24"/>
    </w:rPr>
  </w:style>
  <w:style w:type="paragraph" w:customStyle="1" w:styleId="Level3">
    <w:name w:val="Level 3"/>
    <w:basedOn w:val="Default"/>
    <w:next w:val="Default"/>
    <w:rsid w:val="00530D84"/>
    <w:pPr>
      <w:spacing w:after="211"/>
    </w:pPr>
    <w:rPr>
      <w:szCs w:val="24"/>
    </w:rPr>
  </w:style>
  <w:style w:type="paragraph" w:customStyle="1" w:styleId="Level4">
    <w:name w:val="Level 4"/>
    <w:basedOn w:val="Default"/>
    <w:next w:val="Default"/>
    <w:rsid w:val="00530D84"/>
    <w:pPr>
      <w:spacing w:after="211"/>
    </w:pPr>
    <w:rPr>
      <w:szCs w:val="24"/>
    </w:rPr>
  </w:style>
  <w:style w:type="paragraph" w:customStyle="1" w:styleId="1alpha">
    <w:name w:val="1alpha"/>
    <w:basedOn w:val="Standard"/>
    <w:rsid w:val="009778A9"/>
    <w:pPr>
      <w:tabs>
        <w:tab w:val="left" w:pos="360"/>
        <w:tab w:val="left" w:pos="681"/>
      </w:tabs>
      <w:spacing w:after="140"/>
      <w:jc w:val="both"/>
    </w:pPr>
    <w:rPr>
      <w:noProof/>
      <w:color w:val="000000"/>
      <w:lang w:eastAsia="en-GB"/>
    </w:rPr>
  </w:style>
  <w:style w:type="paragraph" w:styleId="Titel">
    <w:name w:val="Title"/>
    <w:basedOn w:val="Standard"/>
    <w:next w:val="Textkrper"/>
    <w:qFormat/>
    <w:rsid w:val="0002623E"/>
    <w:pPr>
      <w:autoSpaceDE w:val="0"/>
      <w:autoSpaceDN w:val="0"/>
      <w:adjustRightInd w:val="0"/>
      <w:spacing w:after="240"/>
      <w:jc w:val="center"/>
      <w:outlineLvl w:val="0"/>
    </w:pPr>
    <w:rPr>
      <w:rFonts w:ascii="Times New Roman Bold" w:hAnsi="Times New Roman Bold" w:cs="Arial"/>
      <w:b/>
      <w:bCs/>
      <w:caps/>
      <w:kern w:val="28"/>
      <w:sz w:val="24"/>
      <w:szCs w:val="24"/>
      <w:u w:val="single"/>
      <w:lang w:val="en-US"/>
    </w:rPr>
  </w:style>
  <w:style w:type="character" w:styleId="Seitenzahl">
    <w:name w:val="page number"/>
    <w:basedOn w:val="Absatz-Standardschriftart"/>
    <w:rsid w:val="0002623E"/>
  </w:style>
  <w:style w:type="paragraph" w:customStyle="1" w:styleId="Body3">
    <w:name w:val="Body 3"/>
    <w:basedOn w:val="Body2"/>
    <w:rsid w:val="000A7BE7"/>
    <w:pPr>
      <w:widowControl w:val="0"/>
      <w:autoSpaceDE/>
      <w:autoSpaceDN/>
      <w:adjustRightInd/>
      <w:spacing w:after="210" w:line="264" w:lineRule="auto"/>
      <w:ind w:left="1418"/>
      <w:jc w:val="both"/>
    </w:pPr>
    <w:rPr>
      <w:rFonts w:ascii="Arial" w:hAnsi="Arial"/>
      <w:kern w:val="28"/>
      <w:sz w:val="21"/>
      <w:szCs w:val="20"/>
      <w:lang w:val="en-GB"/>
    </w:rPr>
  </w:style>
  <w:style w:type="character" w:customStyle="1" w:styleId="Heading1Text">
    <w:name w:val="Heading 1 Text"/>
    <w:rsid w:val="000A7BE7"/>
    <w:rPr>
      <w:b/>
      <w:smallCaps/>
      <w:sz w:val="20"/>
    </w:rPr>
  </w:style>
  <w:style w:type="character" w:customStyle="1" w:styleId="Heading2Text">
    <w:name w:val="Heading 2 Text"/>
    <w:rsid w:val="000A7BE7"/>
    <w:rPr>
      <w:b/>
      <w:sz w:val="20"/>
    </w:rPr>
  </w:style>
  <w:style w:type="paragraph" w:customStyle="1" w:styleId="Level2">
    <w:name w:val="Level 2"/>
    <w:basedOn w:val="Body2"/>
    <w:next w:val="Body2"/>
    <w:rsid w:val="000A7BE7"/>
    <w:pPr>
      <w:widowControl w:val="0"/>
      <w:tabs>
        <w:tab w:val="left" w:pos="709"/>
      </w:tabs>
      <w:autoSpaceDE/>
      <w:autoSpaceDN/>
      <w:adjustRightInd/>
      <w:spacing w:after="210" w:line="264" w:lineRule="auto"/>
      <w:ind w:left="709" w:hanging="709"/>
      <w:jc w:val="both"/>
    </w:pPr>
    <w:rPr>
      <w:rFonts w:ascii="Arial" w:hAnsi="Arial"/>
      <w:kern w:val="28"/>
      <w:sz w:val="21"/>
      <w:szCs w:val="20"/>
      <w:lang w:val="en-GB"/>
    </w:rPr>
  </w:style>
  <w:style w:type="paragraph" w:styleId="Sprechblasentext">
    <w:name w:val="Balloon Text"/>
    <w:basedOn w:val="Standard"/>
    <w:link w:val="SprechblasentextZchn"/>
    <w:rsid w:val="002118FE"/>
    <w:rPr>
      <w:rFonts w:ascii="Tahoma" w:hAnsi="Tahoma" w:cs="Tahoma"/>
      <w:sz w:val="16"/>
      <w:szCs w:val="16"/>
    </w:rPr>
  </w:style>
  <w:style w:type="character" w:customStyle="1" w:styleId="SprechblasentextZchn">
    <w:name w:val="Sprechblasentext Zchn"/>
    <w:link w:val="Sprechblasentext"/>
    <w:rsid w:val="002118FE"/>
    <w:rPr>
      <w:rFonts w:ascii="Tahoma" w:hAnsi="Tahoma" w:cs="Tahoma"/>
      <w:sz w:val="16"/>
      <w:szCs w:val="16"/>
      <w:lang w:eastAsia="en-US"/>
    </w:rPr>
  </w:style>
  <w:style w:type="character" w:styleId="Kommentarzeichen">
    <w:name w:val="annotation reference"/>
    <w:basedOn w:val="Absatz-Standardschriftart"/>
    <w:rsid w:val="00D41517"/>
    <w:rPr>
      <w:sz w:val="16"/>
      <w:szCs w:val="16"/>
    </w:rPr>
  </w:style>
  <w:style w:type="paragraph" w:styleId="Kommentartext">
    <w:name w:val="annotation text"/>
    <w:basedOn w:val="Standard"/>
    <w:link w:val="KommentartextZchn"/>
    <w:rsid w:val="00D41517"/>
  </w:style>
  <w:style w:type="character" w:customStyle="1" w:styleId="KommentartextZchn">
    <w:name w:val="Kommentartext Zchn"/>
    <w:basedOn w:val="Absatz-Standardschriftart"/>
    <w:link w:val="Kommentartext"/>
    <w:rsid w:val="00D41517"/>
    <w:rPr>
      <w:lang w:eastAsia="en-US"/>
    </w:rPr>
  </w:style>
  <w:style w:type="paragraph" w:styleId="Kommentarthema">
    <w:name w:val="annotation subject"/>
    <w:basedOn w:val="Kommentartext"/>
    <w:next w:val="Kommentartext"/>
    <w:link w:val="KommentarthemaZchn"/>
    <w:rsid w:val="00D41517"/>
    <w:rPr>
      <w:b/>
      <w:bCs/>
    </w:rPr>
  </w:style>
  <w:style w:type="character" w:customStyle="1" w:styleId="KommentarthemaZchn">
    <w:name w:val="Kommentarthema Zchn"/>
    <w:basedOn w:val="KommentartextZchn"/>
    <w:link w:val="Kommentarthema"/>
    <w:rsid w:val="00D41517"/>
    <w:rPr>
      <w:b/>
      <w:bCs/>
      <w:lang w:eastAsia="en-US"/>
    </w:rPr>
  </w:style>
  <w:style w:type="character" w:styleId="Fett">
    <w:name w:val="Strong"/>
    <w:basedOn w:val="Absatz-Standardschriftart"/>
    <w:qFormat/>
    <w:rsid w:val="00C51603"/>
    <w:rPr>
      <w:b/>
      <w:bCs w:val="0"/>
    </w:rPr>
  </w:style>
  <w:style w:type="paragraph" w:styleId="Listenabsatz">
    <w:name w:val="List Paragraph"/>
    <w:basedOn w:val="Standard"/>
    <w:uiPriority w:val="34"/>
    <w:qFormat/>
    <w:rsid w:val="00C51603"/>
    <w:pPr>
      <w:ind w:left="720"/>
      <w:contextualSpacing/>
    </w:pPr>
    <w:rPr>
      <w:rFonts w:ascii="Arial" w:eastAsia="MS Mincho" w:hAnsi="Arial"/>
      <w:lang w:eastAsia="ja-JP"/>
    </w:rPr>
  </w:style>
  <w:style w:type="paragraph" w:styleId="Funotentext">
    <w:name w:val="footnote text"/>
    <w:basedOn w:val="Standard"/>
    <w:link w:val="FunotentextZchn"/>
    <w:rsid w:val="006905EF"/>
  </w:style>
  <w:style w:type="character" w:customStyle="1" w:styleId="FunotentextZchn">
    <w:name w:val="Fußnotentext Zchn"/>
    <w:basedOn w:val="Absatz-Standardschriftart"/>
    <w:link w:val="Funotentext"/>
    <w:rsid w:val="006905EF"/>
    <w:rPr>
      <w:lang w:eastAsia="en-US"/>
    </w:rPr>
  </w:style>
  <w:style w:type="character" w:styleId="Funotenzeichen">
    <w:name w:val="footnote reference"/>
    <w:basedOn w:val="Absatz-Standardschriftart"/>
    <w:rsid w:val="006905EF"/>
    <w:rPr>
      <w:vertAlign w:val="superscript"/>
    </w:rPr>
  </w:style>
  <w:style w:type="paragraph" w:styleId="Endnotentext">
    <w:name w:val="endnote text"/>
    <w:basedOn w:val="Standard"/>
    <w:link w:val="EndnotentextZchn"/>
    <w:rsid w:val="008740CD"/>
  </w:style>
  <w:style w:type="character" w:customStyle="1" w:styleId="EndnotentextZchn">
    <w:name w:val="Endnotentext Zchn"/>
    <w:basedOn w:val="Absatz-Standardschriftart"/>
    <w:link w:val="Endnotentext"/>
    <w:rsid w:val="008740CD"/>
    <w:rPr>
      <w:lang w:eastAsia="en-US"/>
    </w:rPr>
  </w:style>
  <w:style w:type="character" w:styleId="Endnotenzeichen">
    <w:name w:val="endnote reference"/>
    <w:basedOn w:val="Absatz-Standardschriftart"/>
    <w:rsid w:val="008740CD"/>
    <w:rPr>
      <w:vertAlign w:val="superscript"/>
    </w:rPr>
  </w:style>
  <w:style w:type="paragraph" w:customStyle="1" w:styleId="Indent1Hanging">
    <w:name w:val="Indent 1 Hanging"/>
    <w:basedOn w:val="Standard"/>
    <w:rsid w:val="008A0832"/>
    <w:pPr>
      <w:spacing w:before="240"/>
      <w:ind w:left="720" w:hanging="720"/>
      <w:jc w:val="both"/>
    </w:pPr>
    <w:rPr>
      <w:sz w:val="22"/>
      <w:lang w:val="en-US" w:eastAsia="en-GB"/>
    </w:rPr>
  </w:style>
  <w:style w:type="character" w:styleId="Hyperlink">
    <w:name w:val="Hyperlink"/>
    <w:basedOn w:val="Absatz-Standardschriftart"/>
    <w:rsid w:val="00527B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1927">
      <w:bodyDiv w:val="1"/>
      <w:marLeft w:val="0"/>
      <w:marRight w:val="0"/>
      <w:marTop w:val="0"/>
      <w:marBottom w:val="0"/>
      <w:divBdr>
        <w:top w:val="none" w:sz="0" w:space="0" w:color="auto"/>
        <w:left w:val="none" w:sz="0" w:space="0" w:color="auto"/>
        <w:bottom w:val="none" w:sz="0" w:space="0" w:color="auto"/>
        <w:right w:val="none" w:sz="0" w:space="0" w:color="auto"/>
      </w:divBdr>
    </w:div>
    <w:div w:id="96365696">
      <w:bodyDiv w:val="1"/>
      <w:marLeft w:val="0"/>
      <w:marRight w:val="0"/>
      <w:marTop w:val="0"/>
      <w:marBottom w:val="0"/>
      <w:divBdr>
        <w:top w:val="none" w:sz="0" w:space="0" w:color="auto"/>
        <w:left w:val="none" w:sz="0" w:space="0" w:color="auto"/>
        <w:bottom w:val="none" w:sz="0" w:space="0" w:color="auto"/>
        <w:right w:val="none" w:sz="0" w:space="0" w:color="auto"/>
      </w:divBdr>
    </w:div>
    <w:div w:id="313339243">
      <w:bodyDiv w:val="1"/>
      <w:marLeft w:val="0"/>
      <w:marRight w:val="0"/>
      <w:marTop w:val="0"/>
      <w:marBottom w:val="0"/>
      <w:divBdr>
        <w:top w:val="none" w:sz="0" w:space="0" w:color="auto"/>
        <w:left w:val="none" w:sz="0" w:space="0" w:color="auto"/>
        <w:bottom w:val="none" w:sz="0" w:space="0" w:color="auto"/>
        <w:right w:val="none" w:sz="0" w:space="0" w:color="auto"/>
      </w:divBdr>
    </w:div>
    <w:div w:id="608388398">
      <w:bodyDiv w:val="1"/>
      <w:marLeft w:val="0"/>
      <w:marRight w:val="0"/>
      <w:marTop w:val="0"/>
      <w:marBottom w:val="0"/>
      <w:divBdr>
        <w:top w:val="none" w:sz="0" w:space="0" w:color="auto"/>
        <w:left w:val="none" w:sz="0" w:space="0" w:color="auto"/>
        <w:bottom w:val="none" w:sz="0" w:space="0" w:color="auto"/>
        <w:right w:val="none" w:sz="0" w:space="0" w:color="auto"/>
      </w:divBdr>
    </w:div>
    <w:div w:id="976036412">
      <w:bodyDiv w:val="1"/>
      <w:marLeft w:val="0"/>
      <w:marRight w:val="0"/>
      <w:marTop w:val="0"/>
      <w:marBottom w:val="0"/>
      <w:divBdr>
        <w:top w:val="none" w:sz="0" w:space="0" w:color="auto"/>
        <w:left w:val="none" w:sz="0" w:space="0" w:color="auto"/>
        <w:bottom w:val="none" w:sz="0" w:space="0" w:color="auto"/>
        <w:right w:val="none" w:sz="0" w:space="0" w:color="auto"/>
      </w:divBdr>
    </w:div>
    <w:div w:id="1279293358">
      <w:bodyDiv w:val="1"/>
      <w:marLeft w:val="0"/>
      <w:marRight w:val="0"/>
      <w:marTop w:val="0"/>
      <w:marBottom w:val="0"/>
      <w:divBdr>
        <w:top w:val="none" w:sz="0" w:space="0" w:color="auto"/>
        <w:left w:val="none" w:sz="0" w:space="0" w:color="auto"/>
        <w:bottom w:val="none" w:sz="0" w:space="0" w:color="auto"/>
        <w:right w:val="none" w:sz="0" w:space="0" w:color="auto"/>
      </w:divBdr>
    </w:div>
    <w:div w:id="1682126361">
      <w:bodyDiv w:val="1"/>
      <w:marLeft w:val="0"/>
      <w:marRight w:val="0"/>
      <w:marTop w:val="0"/>
      <w:marBottom w:val="0"/>
      <w:divBdr>
        <w:top w:val="none" w:sz="0" w:space="0" w:color="auto"/>
        <w:left w:val="none" w:sz="0" w:space="0" w:color="auto"/>
        <w:bottom w:val="none" w:sz="0" w:space="0" w:color="auto"/>
        <w:right w:val="none" w:sz="0" w:space="0" w:color="auto"/>
      </w:divBdr>
    </w:div>
    <w:div w:id="19661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efet.org/Standardisation/Legal-EFET-Standard-Contracts-and-Documentation/GasAndGasAnnexes"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7F44-BE01-0B4D-9142-C070AE03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8315</Words>
  <Characters>52387</Characters>
  <Application>Microsoft Office Word</Application>
  <DocSecurity>2</DocSecurity>
  <Lines>436</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60581</CharactersWithSpaces>
  <SharedDoc>false</SharedDoc>
  <HLinks>
    <vt:vector size="12" baseType="variant">
      <vt:variant>
        <vt:i4>5767242</vt:i4>
      </vt:variant>
      <vt:variant>
        <vt:i4>3</vt:i4>
      </vt:variant>
      <vt:variant>
        <vt:i4>0</vt:i4>
      </vt:variant>
      <vt:variant>
        <vt:i4>5</vt:i4>
      </vt:variant>
      <vt:variant>
        <vt:lpwstr>http://www.efet.org/</vt:lpwstr>
      </vt:variant>
      <vt:variant>
        <vt:lpwstr/>
      </vt:variant>
      <vt:variant>
        <vt:i4>3604487</vt:i4>
      </vt:variant>
      <vt:variant>
        <vt:i4>0</vt:i4>
      </vt:variant>
      <vt:variant>
        <vt:i4>0</vt:i4>
      </vt:variant>
      <vt:variant>
        <vt:i4>5</vt:i4>
      </vt:variant>
      <vt:variant>
        <vt:lpwstr>mailto:secretariat@efet.org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sven duve</cp:lastModifiedBy>
  <cp:revision>5</cp:revision>
  <dcterms:created xsi:type="dcterms:W3CDTF">2016-08-25T09:51:00Z</dcterms:created>
  <dcterms:modified xsi:type="dcterms:W3CDTF">2019-05-16T14:37:00Z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